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EB18BE" w14:textId="77F758B9" w:rsidR="0007392C" w:rsidRPr="00586A35" w:rsidRDefault="007431A6" w:rsidP="007A502C">
      <w:pPr>
        <w:pStyle w:val="Titledocument"/>
        <w:rPr>
          <w14:ligatures w14:val="standard"/>
        </w:rPr>
      </w:pPr>
      <w:r w:rsidRPr="6064C504">
        <w:rPr>
          <w14:ligatures w14:val="standard"/>
        </w:rPr>
        <w:t>Early Detection and Diagnostic Insights</w:t>
      </w:r>
    </w:p>
    <w:p w14:paraId="40CA878E" w14:textId="4743CF56" w:rsidR="00586A35" w:rsidRPr="00586A35" w:rsidRDefault="007431A6" w:rsidP="00D91E52">
      <w:pPr>
        <w:pStyle w:val="Subtitle"/>
        <w:rPr>
          <w:rStyle w:val="FirstName"/>
          <w14:ligatures w14:val="standard"/>
        </w:rPr>
        <w:sectPr w:rsidR="00586A35" w:rsidRPr="00586A35" w:rsidSect="00586A35">
          <w:headerReference w:type="even" r:id="rId12"/>
          <w:headerReference w:type="default" r:id="rId13"/>
          <w:footerReference w:type="even" r:id="rId14"/>
          <w:footerReference w:type="default" r:id="rId15"/>
          <w:headerReference w:type="first" r:id="rId16"/>
          <w:footerReference w:type="first" r:id="rId17"/>
          <w:endnotePr>
            <w:numFmt w:val="decimal"/>
          </w:endnotePr>
          <w:type w:val="continuous"/>
          <w:pgSz w:w="12240" w:h="15840" w:code="9"/>
          <w:pgMar w:top="1500" w:right="1080" w:bottom="1600" w:left="1080" w:header="1080" w:footer="1080" w:gutter="0"/>
          <w:pgNumType w:start="1"/>
          <w:cols w:space="480"/>
          <w:titlePg/>
          <w:docGrid w:linePitch="360"/>
        </w:sectPr>
      </w:pPr>
      <w:r w:rsidRPr="6064C504">
        <w:rPr>
          <w14:ligatures w14:val="standard"/>
        </w:rPr>
        <w:t>CSBP 4502</w:t>
      </w:r>
      <w:r w:rsidR="00D91E52" w:rsidRPr="6064C504">
        <w:rPr>
          <w14:ligatures w14:val="standard"/>
        </w:rPr>
        <w:t xml:space="preserve"> – Group 7</w:t>
      </w:r>
    </w:p>
    <w:p w14:paraId="34BF29A7" w14:textId="552B87BA" w:rsidR="00586A35" w:rsidRPr="00586A35" w:rsidRDefault="007431A6" w:rsidP="6064C504">
      <w:pPr>
        <w:jc w:val="center"/>
      </w:pPr>
      <w:r>
        <w:t>Carolina Perez</w:t>
      </w:r>
      <w:r w:rsidR="00586A35" w:rsidRPr="00586A35">
        <w:rPr>
          <w14:ligatures w14:val="standard"/>
        </w:rPr>
        <w:br/>
      </w:r>
      <w:r w:rsidR="00586A35" w:rsidRPr="00586A35">
        <w:t xml:space="preserve"> </w:t>
      </w:r>
      <w:r>
        <w:t>University of Colorado Boulder</w:t>
      </w:r>
      <w:r w:rsidR="00586A35" w:rsidRPr="00586A35">
        <w:rPr>
          <w:rStyle w:val="OrgName"/>
          <w:color w:val="auto"/>
          <w:sz w:val="20"/>
          <w14:ligatures w14:val="standard"/>
        </w:rPr>
        <w:br/>
      </w:r>
      <w:r w:rsidR="00586A35" w:rsidRPr="00586A35">
        <w:t xml:space="preserve"> </w:t>
      </w:r>
      <w:r>
        <w:t>Boulder CO USA</w:t>
      </w:r>
      <w:r w:rsidR="00586A35" w:rsidRPr="00586A35">
        <w:rPr>
          <w:sz w:val="20"/>
          <w14:ligatures w14:val="standard"/>
        </w:rPr>
        <w:br/>
      </w:r>
      <w:r w:rsidR="00586A35" w:rsidRPr="00586A35">
        <w:t xml:space="preserve"> </w:t>
      </w:r>
      <w:r>
        <w:t>cape5274@colorado.edu</w:t>
      </w:r>
    </w:p>
    <w:p w14:paraId="24ADC80E" w14:textId="34622324" w:rsidR="00586A35" w:rsidRPr="00586A35" w:rsidRDefault="007431A6" w:rsidP="6064C504">
      <w:pPr>
        <w:jc w:val="center"/>
      </w:pPr>
      <w:r>
        <w:t>Cody Folgmann</w:t>
      </w:r>
      <w:r w:rsidR="00586A35" w:rsidRPr="00586A35">
        <w:rPr>
          <w14:ligatures w14:val="standard"/>
        </w:rPr>
        <w:br/>
      </w:r>
      <w:r w:rsidR="00586A35" w:rsidRPr="00586A35">
        <w:t xml:space="preserve"> </w:t>
      </w:r>
      <w:r>
        <w:t>University of Colorado Boulder</w:t>
      </w:r>
      <w:r w:rsidR="00586A35" w:rsidRPr="00586A35">
        <w:rPr>
          <w:rStyle w:val="OrgName"/>
          <w:color w:val="auto"/>
          <w:sz w:val="20"/>
          <w14:ligatures w14:val="standard"/>
        </w:rPr>
        <w:br/>
      </w:r>
      <w:r w:rsidR="00586A35" w:rsidRPr="00586A35">
        <w:t xml:space="preserve"> </w:t>
      </w:r>
      <w:r>
        <w:t>Boulder CO USA</w:t>
      </w:r>
      <w:r w:rsidR="00586A35" w:rsidRPr="00586A35">
        <w:rPr>
          <w:sz w:val="20"/>
          <w14:ligatures w14:val="standard"/>
        </w:rPr>
        <w:br/>
      </w:r>
      <w:r w:rsidR="00586A35" w:rsidRPr="00586A35">
        <w:t xml:space="preserve"> </w:t>
      </w:r>
      <w:r w:rsidR="00943FF7">
        <w:t>cody.folgmann@colorado.edu</w:t>
      </w:r>
    </w:p>
    <w:p w14:paraId="39E09981" w14:textId="7D6F6D58" w:rsidR="00F3231F" w:rsidRPr="00586A35" w:rsidRDefault="007431A6" w:rsidP="6064C504">
      <w:pPr>
        <w:jc w:val="center"/>
      </w:pPr>
      <w:r>
        <w:t xml:space="preserve">Dain Kim </w:t>
      </w:r>
      <w:r w:rsidR="00586A35" w:rsidRPr="00586A35">
        <w:rPr>
          <w14:ligatures w14:val="standard"/>
        </w:rPr>
        <w:br/>
      </w:r>
      <w:r w:rsidR="00586A35" w:rsidRPr="00586A35">
        <w:t xml:space="preserve"> </w:t>
      </w:r>
      <w:r>
        <w:t>University of Colorado Boulder</w:t>
      </w:r>
      <w:r w:rsidR="00586A35" w:rsidRPr="00586A35">
        <w:rPr>
          <w:rStyle w:val="OrgName"/>
          <w:color w:val="auto"/>
          <w:sz w:val="20"/>
          <w14:ligatures w14:val="standard"/>
        </w:rPr>
        <w:br/>
      </w:r>
      <w:r w:rsidR="00586A35" w:rsidRPr="00586A35">
        <w:t xml:space="preserve"> </w:t>
      </w:r>
      <w:r>
        <w:t>Boulder CO USA</w:t>
      </w:r>
      <w:r w:rsidR="00586A35" w:rsidRPr="00586A35">
        <w:rPr>
          <w:sz w:val="20"/>
          <w14:ligatures w14:val="standard"/>
        </w:rPr>
        <w:br/>
      </w:r>
      <w:r w:rsidR="00586A35" w:rsidRPr="00586A35">
        <w:t xml:space="preserve"> </w:t>
      </w:r>
      <w:r w:rsidR="00943FF7">
        <w:t>dain.kim@colorado.edu</w:t>
      </w:r>
    </w:p>
    <w:p w14:paraId="786DAA39" w14:textId="77777777" w:rsidR="00586A35" w:rsidRPr="00586A35" w:rsidRDefault="00586A35" w:rsidP="6064C504">
      <w:pPr>
        <w:pStyle w:val="TitleNote"/>
        <w:jc w:val="center"/>
        <w:rPr>
          <w:rFonts w:ascii="Cambria Math" w:hAnsi="Cambria Math" w:cs="Cambria Math"/>
          <w:color w:val="auto"/>
          <w:vertAlign w:val="superscript"/>
          <w14:ligatures w14:val="standard"/>
        </w:rPr>
        <w:sectPr w:rsidR="00586A35" w:rsidRPr="00586A35" w:rsidSect="00586A35">
          <w:headerReference w:type="first" r:id="rId18"/>
          <w:footerReference w:type="first" r:id="rId19"/>
          <w:endnotePr>
            <w:numFmt w:val="decimal"/>
          </w:endnotePr>
          <w:type w:val="continuous"/>
          <w:pgSz w:w="12240" w:h="15840" w:code="9"/>
          <w:pgMar w:top="1500" w:right="1080" w:bottom="1600" w:left="1080" w:header="1080" w:footer="1080" w:gutter="0"/>
          <w:pgNumType w:start="1"/>
          <w:cols w:num="3" w:space="720"/>
          <w:titlePg/>
          <w:docGrid w:linePitch="360"/>
        </w:sectPr>
      </w:pPr>
    </w:p>
    <w:p w14:paraId="7F467686" w14:textId="77777777" w:rsidR="00586A35" w:rsidRPr="0017349B" w:rsidRDefault="00586A35" w:rsidP="00694749">
      <w:pPr>
        <w:pStyle w:val="AbsHead"/>
        <w:rPr>
          <w:lang w:val="en-US"/>
          <w14:ligatures w14:val="standard"/>
        </w:rPr>
        <w:sectPr w:rsidR="00586A35" w:rsidRPr="0017349B" w:rsidSect="00586A35">
          <w:headerReference w:type="first" r:id="rId20"/>
          <w:footerReference w:type="first" r:id="rId21"/>
          <w:endnotePr>
            <w:numFmt w:val="decimal"/>
          </w:endnotePr>
          <w:type w:val="continuous"/>
          <w:pgSz w:w="12240" w:h="15840" w:code="9"/>
          <w:pgMar w:top="1500" w:right="1080" w:bottom="1600" w:left="1080" w:header="1080" w:footer="1080" w:gutter="0"/>
          <w:pgNumType w:start="1"/>
          <w:cols w:space="480"/>
          <w:titlePg/>
          <w:docGrid w:linePitch="360"/>
        </w:sectPr>
      </w:pPr>
    </w:p>
    <w:p w14:paraId="1472C704" w14:textId="1D8A84A9" w:rsidR="02D1FA66" w:rsidRPr="00FD0FB2" w:rsidRDefault="0A308F29" w:rsidP="34ECEF11">
      <w:pPr>
        <w:pStyle w:val="Heading4"/>
        <w:spacing w:before="319" w:after="319"/>
        <w:rPr>
          <w:rFonts w:ascii="Linux Libertine" w:eastAsiaTheme="minorEastAsia" w:hAnsi="Linux Libertine" w:cs="Linux Libertine"/>
          <w:b/>
          <w:bCs/>
          <w:i w:val="0"/>
          <w:iCs w:val="0"/>
          <w:color w:val="auto"/>
          <w:sz w:val="22"/>
          <w:szCs w:val="22"/>
        </w:rPr>
      </w:pPr>
      <w:r w:rsidRPr="00FD0FB2">
        <w:rPr>
          <w:rFonts w:ascii="Linux Libertine" w:eastAsiaTheme="minorEastAsia" w:hAnsi="Linux Libertine" w:cs="Linux Libertine"/>
          <w:b/>
          <w:bCs/>
          <w:i w:val="0"/>
          <w:iCs w:val="0"/>
          <w:color w:val="auto"/>
          <w:sz w:val="22"/>
          <w:szCs w:val="22"/>
        </w:rPr>
        <w:t>Abstract</w:t>
      </w:r>
    </w:p>
    <w:p w14:paraId="03B6242A" w14:textId="04DE7B56" w:rsidR="02D1FA66" w:rsidRPr="00FD0FB2" w:rsidRDefault="0A308F29">
      <w:pPr>
        <w:rPr>
          <w:sz w:val="22"/>
          <w:szCs w:val="22"/>
        </w:rPr>
        <w:pPrChange w:id="0" w:author="Cody Folgmann" w:date="2025-04-28T00:59:00Z">
          <w:pPr>
            <w:pStyle w:val="Heading4"/>
            <w:spacing w:before="319" w:after="319"/>
          </w:pPr>
        </w:pPrChange>
      </w:pPr>
      <w:r w:rsidRPr="00FD0FB2">
        <w:rPr>
          <w:sz w:val="22"/>
          <w:szCs w:val="22"/>
        </w:rPr>
        <w:t xml:space="preserve">Our data mining project is to evaluate publicly available cancer diagnosis and treatment records to determine if there are </w:t>
      </w:r>
      <w:r w:rsidR="21FD08E4" w:rsidRPr="00FD0FB2">
        <w:rPr>
          <w:sz w:val="22"/>
          <w:szCs w:val="22"/>
        </w:rPr>
        <w:t xml:space="preserve">useful correlations between demographic information and likely treatment outcomes. We additionally evaluated the effects of </w:t>
      </w:r>
      <w:r w:rsidR="14DF3E76" w:rsidRPr="00FD0FB2">
        <w:rPr>
          <w:sz w:val="22"/>
          <w:szCs w:val="22"/>
        </w:rPr>
        <w:t xml:space="preserve">tumor characteristics from the same dataset to see if there were additional linkages to the demographic information or disease outcomes, since it was available from the same source. </w:t>
      </w:r>
    </w:p>
    <w:p w14:paraId="3F84E0ED" w14:textId="65256356" w:rsidR="02D1FA66" w:rsidRPr="00FD0FB2" w:rsidRDefault="02D1FA66" w:rsidP="34ECEF11">
      <w:pPr>
        <w:rPr>
          <w:sz w:val="22"/>
          <w:szCs w:val="22"/>
        </w:rPr>
      </w:pPr>
    </w:p>
    <w:p w14:paraId="69A52D27" w14:textId="7944A934" w:rsidR="02D1FA66" w:rsidRPr="00FD0FB2" w:rsidRDefault="0656DA68" w:rsidP="34ECEF11">
      <w:pPr>
        <w:rPr>
          <w:sz w:val="22"/>
          <w:szCs w:val="22"/>
        </w:rPr>
      </w:pPr>
      <w:r w:rsidRPr="00FD0FB2">
        <w:rPr>
          <w:sz w:val="22"/>
          <w:szCs w:val="22"/>
        </w:rPr>
        <w:t xml:space="preserve">Our model found the strongest useful correlations between blood pressure, genetic risk, and age with survival rates. These correlations </w:t>
      </w:r>
      <w:r w:rsidR="5D9D2AD0" w:rsidRPr="00FD0FB2">
        <w:rPr>
          <w:sz w:val="22"/>
          <w:szCs w:val="22"/>
        </w:rPr>
        <w:t xml:space="preserve">are relatively intuitive, but </w:t>
      </w:r>
      <w:r w:rsidR="11B92B0A" w:rsidRPr="00FD0FB2">
        <w:rPr>
          <w:sz w:val="22"/>
          <w:szCs w:val="22"/>
        </w:rPr>
        <w:t xml:space="preserve">none of the attributes scored noticeably high when performing a correlation heatmap. It was only by comparing them against the other similarly low-scoring correlations that we were able to select these as the most important. </w:t>
      </w:r>
    </w:p>
    <w:p w14:paraId="5D81FC2F" w14:textId="43995107" w:rsidR="12F14CD3" w:rsidRPr="00FD0FB2" w:rsidRDefault="12F14CD3">
      <w:pPr>
        <w:rPr>
          <w:sz w:val="22"/>
          <w:szCs w:val="22"/>
        </w:rPr>
      </w:pPr>
    </w:p>
    <w:p w14:paraId="442AD4C5" w14:textId="1ED114DB" w:rsidR="3ED154D0" w:rsidRPr="00FD0FB2" w:rsidRDefault="60B2AB87">
      <w:pPr>
        <w:rPr>
          <w:sz w:val="22"/>
          <w:szCs w:val="22"/>
        </w:rPr>
      </w:pPr>
      <w:r w:rsidRPr="00FD0FB2">
        <w:rPr>
          <w:rFonts w:eastAsia="Linux Libertine" w:cs="Linux Libertine"/>
          <w:sz w:val="22"/>
          <w:szCs w:val="22"/>
        </w:rPr>
        <w:t>While initial correlation heatmaps did not highlight any single attribute</w:t>
      </w:r>
      <w:r w:rsidRPr="00FD0FB2">
        <w:rPr>
          <w:rFonts w:eastAsia="Linux Libertine" w:cs="Linux Libertine"/>
          <w:b/>
          <w:sz w:val="22"/>
          <w:szCs w:val="22"/>
        </w:rPr>
        <w:t xml:space="preserve"> </w:t>
      </w:r>
      <w:r w:rsidRPr="00FD0FB2">
        <w:rPr>
          <w:rFonts w:eastAsia="Linux Libertine" w:cs="Linux Libertine"/>
          <w:sz w:val="22"/>
          <w:szCs w:val="22"/>
        </w:rPr>
        <w:t>as highly predictive, deeper analysis revealed that blood pressure, genetic risk, and age consistently showed the strongest associations with survival outcomes. These findings, though intuitive, were only evident when comparing their relative strength against other low-scoring variables.</w:t>
      </w:r>
    </w:p>
    <w:p w14:paraId="234756D4" w14:textId="7BE3CC7F" w:rsidR="02D1FA66" w:rsidRPr="00FD0FB2" w:rsidRDefault="02D1FA66" w:rsidP="34ECEF11">
      <w:pPr>
        <w:rPr>
          <w:sz w:val="22"/>
          <w:szCs w:val="22"/>
        </w:rPr>
      </w:pPr>
    </w:p>
    <w:p w14:paraId="632B0275" w14:textId="17BD2CCD" w:rsidR="02D1FA66" w:rsidRPr="00FD0FB2" w:rsidRDefault="415A5768" w:rsidP="34ECEF11">
      <w:pPr>
        <w:rPr>
          <w:sz w:val="22"/>
          <w:szCs w:val="22"/>
          <w:rPrChange w:id="1" w:author="Cody Folgmann" w:date="2025-04-28T00:59:00Z">
            <w:rPr>
              <w:rFonts w:cs="Linux Libertine"/>
              <w:b/>
              <w:bCs/>
              <w:sz w:val="22"/>
              <w:szCs w:val="22"/>
            </w:rPr>
          </w:rPrChange>
        </w:rPr>
      </w:pPr>
      <w:r w:rsidRPr="00FD0FB2">
        <w:rPr>
          <w:sz w:val="22"/>
          <w:szCs w:val="22"/>
        </w:rPr>
        <w:t>After training the Random</w:t>
      </w:r>
      <w:r w:rsidR="5C13E28D" w:rsidRPr="00FD0FB2">
        <w:rPr>
          <w:sz w:val="22"/>
          <w:szCs w:val="22"/>
        </w:rPr>
        <w:t xml:space="preserve"> </w:t>
      </w:r>
      <w:r w:rsidRPr="00FD0FB2">
        <w:rPr>
          <w:sz w:val="22"/>
          <w:szCs w:val="22"/>
        </w:rPr>
        <w:t xml:space="preserve">Forest </w:t>
      </w:r>
      <w:r w:rsidR="16115A59" w:rsidRPr="00FD0FB2">
        <w:rPr>
          <w:sz w:val="22"/>
          <w:szCs w:val="22"/>
        </w:rPr>
        <w:t xml:space="preserve">Classifier </w:t>
      </w:r>
      <w:r w:rsidRPr="00FD0FB2">
        <w:rPr>
          <w:sz w:val="22"/>
          <w:szCs w:val="22"/>
        </w:rPr>
        <w:t xml:space="preserve">model, plotting the Feature Importance shows a more useful comparison illustrating the </w:t>
      </w:r>
      <w:r w:rsidR="60AB55B4" w:rsidRPr="00FD0FB2">
        <w:rPr>
          <w:sz w:val="22"/>
          <w:szCs w:val="22"/>
        </w:rPr>
        <w:t>relatively</w:t>
      </w:r>
      <w:r w:rsidRPr="00FD0FB2">
        <w:rPr>
          <w:sz w:val="22"/>
          <w:szCs w:val="22"/>
        </w:rPr>
        <w:t xml:space="preserve"> high importance of the </w:t>
      </w:r>
      <w:r w:rsidR="42BF4296" w:rsidRPr="00FD0FB2">
        <w:rPr>
          <w:sz w:val="22"/>
          <w:szCs w:val="22"/>
        </w:rPr>
        <w:t>patient's</w:t>
      </w:r>
      <w:r w:rsidRPr="00FD0FB2">
        <w:rPr>
          <w:sz w:val="22"/>
          <w:szCs w:val="22"/>
        </w:rPr>
        <w:t xml:space="preserve"> blood pressure, genetic risk, and age on the surviva</w:t>
      </w:r>
      <w:r w:rsidR="39BB14BF" w:rsidRPr="00FD0FB2">
        <w:rPr>
          <w:sz w:val="22"/>
          <w:szCs w:val="22"/>
        </w:rPr>
        <w:t>l outcomes.</w:t>
      </w:r>
    </w:p>
    <w:p w14:paraId="3328D5AE" w14:textId="5DA4620B" w:rsidR="02D1FA66" w:rsidRPr="00FD0FB2" w:rsidRDefault="0A308F29" w:rsidP="34ECEF11">
      <w:pPr>
        <w:pStyle w:val="Heading4"/>
        <w:spacing w:before="319" w:after="319"/>
        <w:rPr>
          <w:rFonts w:ascii="Linux Libertine" w:eastAsiaTheme="minorEastAsia" w:hAnsi="Linux Libertine" w:cs="Linux Libertine"/>
          <w:b/>
          <w:bCs/>
          <w:i w:val="0"/>
          <w:iCs w:val="0"/>
          <w:color w:val="auto"/>
          <w:sz w:val="22"/>
          <w:szCs w:val="22"/>
        </w:rPr>
      </w:pPr>
      <w:r w:rsidRPr="00FD0FB2">
        <w:rPr>
          <w:rFonts w:ascii="Linux Libertine" w:eastAsiaTheme="minorEastAsia" w:hAnsi="Linux Libertine" w:cs="Linux Libertine"/>
          <w:b/>
          <w:bCs/>
          <w:i w:val="0"/>
          <w:iCs w:val="0"/>
          <w:color w:val="auto"/>
          <w:sz w:val="22"/>
          <w:szCs w:val="22"/>
        </w:rPr>
        <w:t>Introduction</w:t>
      </w:r>
    </w:p>
    <w:p w14:paraId="1BB2CE9D" w14:textId="0A15C0DA" w:rsidR="39079FCE" w:rsidRPr="00FD0FB2" w:rsidRDefault="47712A20" w:rsidP="1BEE91DF">
      <w:pPr>
        <w:spacing w:before="240" w:after="240"/>
        <w:rPr>
          <w:sz w:val="22"/>
          <w:szCs w:val="22"/>
        </w:rPr>
      </w:pPr>
      <w:r w:rsidRPr="00FD0FB2">
        <w:rPr>
          <w:rFonts w:eastAsia="Linux Libertine" w:cs="Linux Libertine"/>
          <w:sz w:val="22"/>
          <w:szCs w:val="22"/>
        </w:rPr>
        <w:t>Cancer survival outcomes have been a major focus of medical research, particularly in early detection and diagnostic technologies that aim to improve patient prognosis. Clinical and genetic data are often used to identify patterns in cancer diagnosis, but predicting survival rates based on early detection remains a significant challenge. This project aims to bridge this gap by investigating how early detection factors such as tumor size, biopsy results, and patient demographics can be linked to improved survival rates. By identifying and analyzing these key variables, we aim to create a predictive model that assesses cancer survival probabilities, enabling healthcare professionals to make better-informed decisions. This has the potential to lead to earlier interventions, better patient outcomes, and enhanced patient education.</w:t>
      </w:r>
    </w:p>
    <w:p w14:paraId="670F229D" w14:textId="3A795D3C" w:rsidR="39079FCE" w:rsidRPr="00FD0FB2" w:rsidRDefault="47712A20" w:rsidP="1BEE91DF">
      <w:pPr>
        <w:spacing w:before="240" w:after="240"/>
        <w:rPr>
          <w:rFonts w:eastAsia="Linux Libertine" w:cs="Linux Libertine"/>
          <w:sz w:val="22"/>
          <w:szCs w:val="22"/>
        </w:rPr>
      </w:pPr>
      <w:r w:rsidRPr="00FD0FB2">
        <w:rPr>
          <w:rFonts w:eastAsia="Linux Libertine" w:cs="Linux Libertine"/>
          <w:sz w:val="22"/>
          <w:szCs w:val="22"/>
        </w:rPr>
        <w:t>The knowledge we apply in this research comes from various fields, including data analysis, machine learning, and healthcare studies. We plan to utilize machine learning techniques to process and analyze clinical data, such as tumor size and biopsy results, along with patient demographics like age, gender, and overall health. These factors can have a profound impact on survival and integrating them into a robust model can help predict survival probabilities and offer insights into the relationship between early detection and patient outcomes.</w:t>
      </w:r>
    </w:p>
    <w:p w14:paraId="249F673D" w14:textId="14EBD9BE" w:rsidR="39079FCE" w:rsidRPr="00FD0FB2" w:rsidRDefault="17C1BDA1" w:rsidP="1BEE91DF">
      <w:pPr>
        <w:spacing w:before="240" w:after="240"/>
        <w:rPr>
          <w:rFonts w:eastAsia="Linux Libertine" w:cs="Linux Libertine"/>
          <w:sz w:val="22"/>
          <w:szCs w:val="22"/>
        </w:rPr>
      </w:pPr>
      <w:r w:rsidRPr="00FD0FB2">
        <w:rPr>
          <w:rFonts w:eastAsia="Linux Libertine" w:cs="Linux Libertine"/>
          <w:sz w:val="22"/>
          <w:szCs w:val="22"/>
        </w:rPr>
        <w:t xml:space="preserve">By understanding how early detection factors correlate with survival, we hope to guide better treatment strategies and inform healthcare practices. Through this work, we aim to contribute to improving </w:t>
      </w:r>
      <w:r w:rsidRPr="00FD0FB2">
        <w:rPr>
          <w:rFonts w:eastAsia="Linux Libertine" w:cs="Linux Libertine"/>
          <w:sz w:val="22"/>
          <w:szCs w:val="22"/>
        </w:rPr>
        <w:lastRenderedPageBreak/>
        <w:t>decision-making in cancer treatment, enabling healthcare professionals to personalize care for their patients. Ultimately, this research can provide critical insights that support the development of more accurate and efficient diagnostic methods and treatment plans for cancer patients, potentially leading to better long-term outcomes and a higher quality of life.</w:t>
      </w:r>
      <w:r w:rsidR="4A890605" w:rsidRPr="00FD0FB2">
        <w:rPr>
          <w:rFonts w:eastAsia="Linux Libertine" w:cs="Linux Libertine"/>
          <w:sz w:val="22"/>
          <w:szCs w:val="22"/>
        </w:rPr>
        <w:t xml:space="preserve"> </w:t>
      </w:r>
      <w:r w:rsidR="3F56B3E6" w:rsidRPr="00FD0FB2">
        <w:rPr>
          <w:rFonts w:eastAsia="Linux Libertine" w:cs="Linux Libertine"/>
          <w:sz w:val="22"/>
          <w:szCs w:val="22"/>
        </w:rPr>
        <w:t>Furthermore, the development of a reliable predictive model can assist healthcare professionals in personalizing treatment plans based on individual risk factors. This will not only benefit patients but also streamline the diagnostic process, making it more efficient and accurate.</w:t>
      </w:r>
    </w:p>
    <w:p w14:paraId="73043AB5" w14:textId="0282A63F" w:rsidR="2F91038B" w:rsidRPr="00FD0FB2" w:rsidRDefault="2F91038B" w:rsidP="34ECEF11">
      <w:pPr>
        <w:spacing w:before="319" w:after="319"/>
        <w:rPr>
          <w:rFonts w:eastAsia="Linux Libertine" w:cs="Linux Libertine"/>
          <w:b/>
          <w:bCs/>
          <w:sz w:val="22"/>
          <w:szCs w:val="22"/>
        </w:rPr>
      </w:pPr>
      <w:r w:rsidRPr="00FD0FB2">
        <w:rPr>
          <w:rFonts w:eastAsia="Linux Libertine" w:cs="Linux Libertine"/>
          <w:b/>
          <w:bCs/>
          <w:sz w:val="22"/>
          <w:szCs w:val="22"/>
        </w:rPr>
        <w:t>Related Work</w:t>
      </w:r>
    </w:p>
    <w:p w14:paraId="74EC2E36" w14:textId="75AFB44C" w:rsidR="2F91038B" w:rsidRPr="00FD0FB2" w:rsidRDefault="2F91038B" w:rsidP="34ECEF11">
      <w:pPr>
        <w:spacing w:before="319" w:after="319"/>
        <w:rPr>
          <w:rFonts w:eastAsia="Linux Libertine" w:cs="Linux Libertine"/>
          <w:b/>
          <w:bCs/>
          <w:sz w:val="22"/>
          <w:szCs w:val="22"/>
        </w:rPr>
      </w:pPr>
      <w:r w:rsidRPr="00FD0FB2">
        <w:rPr>
          <w:rFonts w:eastAsia="Linux Libertine" w:cs="Linux Libertine"/>
          <w:sz w:val="22"/>
          <w:szCs w:val="22"/>
        </w:rPr>
        <w:t xml:space="preserve">There is an extensive list of models involving diverse types of cancer and cancer detection methods: </w:t>
      </w:r>
      <w:r w:rsidRPr="00FD0FB2">
        <w:rPr>
          <w:rFonts w:eastAsia="Linux Libertine" w:cs="Linux Libertine"/>
          <w:b/>
          <w:bCs/>
          <w:sz w:val="22"/>
          <w:szCs w:val="22"/>
        </w:rPr>
        <w:t xml:space="preserve"> </w:t>
      </w:r>
    </w:p>
    <w:p w14:paraId="68D408C1" w14:textId="4F3BCFED" w:rsidR="2F91038B" w:rsidRPr="00FD0FB2" w:rsidRDefault="2F91038B" w:rsidP="34ECEF11">
      <w:pPr>
        <w:numPr>
          <w:ilvl w:val="0"/>
          <w:numId w:val="3"/>
        </w:numPr>
        <w:spacing w:before="319" w:after="319"/>
        <w:rPr>
          <w:rFonts w:eastAsia="Linux Libertine" w:cs="Linux Libertine"/>
          <w:b/>
          <w:bCs/>
          <w:sz w:val="22"/>
          <w:szCs w:val="22"/>
          <w:u w:val="single"/>
        </w:rPr>
      </w:pPr>
      <w:hyperlink r:id="rId22" w:history="1">
        <w:r w:rsidRPr="00FD0FB2">
          <w:rPr>
            <w:rStyle w:val="Hyperlink"/>
            <w:rFonts w:eastAsia="Linux Libertine" w:cs="Linux Libertine"/>
            <w:i/>
            <w:iCs/>
            <w:sz w:val="22"/>
            <w:szCs w:val="22"/>
          </w:rPr>
          <w:t xml:space="preserve">Breast Cancer Survival Prediction Model </w:t>
        </w:r>
        <w:r w:rsidRPr="00FD0FB2">
          <w:rPr>
            <w:rStyle w:val="Hyperlink"/>
            <w:rFonts w:eastAsia="Linux Libertine" w:cs="Linux Libertine"/>
            <w:b/>
            <w:bCs/>
            <w:sz w:val="22"/>
            <w:szCs w:val="22"/>
          </w:rPr>
          <w:t xml:space="preserve"> </w:t>
        </w:r>
      </w:hyperlink>
    </w:p>
    <w:p w14:paraId="3D9D80DF" w14:textId="035B52FE" w:rsidR="2F91038B" w:rsidRPr="00FD0FB2" w:rsidRDefault="2F91038B" w:rsidP="34ECEF11">
      <w:pPr>
        <w:spacing w:before="319" w:after="319"/>
        <w:rPr>
          <w:rFonts w:eastAsia="Linux Libertine" w:cs="Linux Libertine"/>
          <w:b/>
          <w:bCs/>
          <w:sz w:val="22"/>
          <w:szCs w:val="22"/>
        </w:rPr>
      </w:pPr>
      <w:r w:rsidRPr="00FD0FB2">
        <w:rPr>
          <w:rFonts w:eastAsia="Linux Libertine" w:cs="Linux Libertine"/>
          <w:sz w:val="22"/>
          <w:szCs w:val="22"/>
        </w:rPr>
        <w:t xml:space="preserve">This model focuses on predicting survival rates for breast cancer patients by analyzing clinical and genetic data. Its goal was to assess the likelihood of survival based on factors such as tumor size, genetic mutations, and overall health history of the patient and is aimed at helping medical professionals make informed decisions about treatment plans, diagnosis, and patient education on early detection. It could be a helpful tool towards patients because it offers a clear picture of their prognosis and helps create a bridge between genetic and clinical data. </w:t>
      </w:r>
      <w:r w:rsidRPr="00FD0FB2">
        <w:rPr>
          <w:rFonts w:eastAsia="Linux Libertine" w:cs="Linux Libertine"/>
          <w:b/>
          <w:bCs/>
          <w:sz w:val="22"/>
          <w:szCs w:val="22"/>
        </w:rPr>
        <w:t xml:space="preserve"> </w:t>
      </w:r>
    </w:p>
    <w:p w14:paraId="615D1D73" w14:textId="6A9299FA" w:rsidR="2F91038B" w:rsidRPr="00FD0FB2" w:rsidRDefault="2F91038B" w:rsidP="34ECEF11">
      <w:pPr>
        <w:numPr>
          <w:ilvl w:val="0"/>
          <w:numId w:val="2"/>
        </w:numPr>
        <w:spacing w:before="319" w:after="319"/>
        <w:rPr>
          <w:rFonts w:eastAsia="Linux Libertine" w:cs="Linux Libertine"/>
          <w:b/>
          <w:bCs/>
          <w:sz w:val="22"/>
          <w:szCs w:val="22"/>
          <w:u w:val="single"/>
        </w:rPr>
      </w:pPr>
      <w:hyperlink r:id="rId23" w:history="1">
        <w:r w:rsidRPr="00FD0FB2">
          <w:rPr>
            <w:rStyle w:val="Hyperlink"/>
            <w:rFonts w:eastAsia="Linux Libertine" w:cs="Linux Libertine"/>
            <w:i/>
            <w:iCs/>
            <w:sz w:val="22"/>
            <w:szCs w:val="22"/>
          </w:rPr>
          <w:t>Lung Cancer Survival Prediction Model</w:t>
        </w:r>
        <w:r w:rsidRPr="00FD0FB2">
          <w:rPr>
            <w:rStyle w:val="Hyperlink"/>
            <w:rFonts w:eastAsia="Linux Libertine" w:cs="Linux Libertine"/>
            <w:b/>
            <w:bCs/>
            <w:sz w:val="22"/>
            <w:szCs w:val="22"/>
          </w:rPr>
          <w:t xml:space="preserve"> </w:t>
        </w:r>
      </w:hyperlink>
    </w:p>
    <w:p w14:paraId="17CF9926" w14:textId="3484D020" w:rsidR="2F91038B" w:rsidRPr="00FD0FB2" w:rsidRDefault="2F91038B" w:rsidP="34ECEF11">
      <w:pPr>
        <w:spacing w:before="319" w:after="319"/>
        <w:rPr>
          <w:rFonts w:eastAsia="Linux Libertine" w:cs="Linux Libertine"/>
          <w:b/>
          <w:bCs/>
          <w:sz w:val="22"/>
          <w:szCs w:val="22"/>
        </w:rPr>
      </w:pPr>
      <w:r w:rsidRPr="00FD0FB2">
        <w:rPr>
          <w:rFonts w:eastAsia="Linux Libertine" w:cs="Linux Libertine"/>
          <w:sz w:val="22"/>
          <w:szCs w:val="22"/>
        </w:rPr>
        <w:t xml:space="preserve">This model was developed in 2021 by Y Wu, and it emphasizes the importance of early detection for improving survival rates in lung cancer patients. Factors in this data include Age, smoking history and tumor characteristics are used to predict survival rate for these patients. The main goal of this model is to emphasize early detection and screening for patients and is aims for those patients who are at elevated risk for this – those with a smoking history or family </w:t>
      </w:r>
      <w:r w:rsidRPr="00FD0FB2">
        <w:rPr>
          <w:rFonts w:eastAsia="Linux Libertine" w:cs="Linux Libertine"/>
          <w:sz w:val="22"/>
          <w:szCs w:val="22"/>
        </w:rPr>
        <w:t xml:space="preserve">history and could be a great resource for patient education. </w:t>
      </w:r>
      <w:r w:rsidRPr="00FD0FB2">
        <w:rPr>
          <w:rFonts w:eastAsia="Linux Libertine" w:cs="Linux Libertine"/>
          <w:b/>
          <w:bCs/>
          <w:sz w:val="22"/>
          <w:szCs w:val="22"/>
        </w:rPr>
        <w:t xml:space="preserve"> </w:t>
      </w:r>
    </w:p>
    <w:p w14:paraId="1488B149" w14:textId="5652B2F0" w:rsidR="2F91038B" w:rsidRPr="00FD0FB2" w:rsidRDefault="2F91038B" w:rsidP="34ECEF11">
      <w:pPr>
        <w:numPr>
          <w:ilvl w:val="0"/>
          <w:numId w:val="1"/>
        </w:numPr>
        <w:spacing w:before="319" w:after="319"/>
        <w:rPr>
          <w:rFonts w:eastAsia="Linux Libertine" w:cs="Linux Libertine"/>
          <w:b/>
          <w:bCs/>
          <w:sz w:val="22"/>
          <w:szCs w:val="22"/>
          <w:u w:val="single"/>
        </w:rPr>
      </w:pPr>
      <w:hyperlink r:id="rId24" w:history="1">
        <w:r w:rsidRPr="00FD0FB2">
          <w:rPr>
            <w:rStyle w:val="Hyperlink"/>
            <w:rFonts w:eastAsia="Linux Libertine" w:cs="Linux Libertine"/>
            <w:i/>
            <w:iCs/>
            <w:sz w:val="22"/>
            <w:szCs w:val="22"/>
          </w:rPr>
          <w:t>Socio-Economic Factors and Cancer Survival</w:t>
        </w:r>
        <w:r w:rsidRPr="00FD0FB2">
          <w:rPr>
            <w:rStyle w:val="Hyperlink"/>
            <w:rFonts w:eastAsia="Linux Libertine" w:cs="Linux Libertine"/>
            <w:b/>
            <w:bCs/>
            <w:sz w:val="22"/>
            <w:szCs w:val="22"/>
          </w:rPr>
          <w:t xml:space="preserve"> </w:t>
        </w:r>
      </w:hyperlink>
    </w:p>
    <w:p w14:paraId="313818C4" w14:textId="35FC3D9C" w:rsidR="2F91038B" w:rsidRPr="00FD0FB2" w:rsidRDefault="2F91038B" w:rsidP="34ECEF11">
      <w:pPr>
        <w:spacing w:before="319" w:after="319"/>
        <w:rPr>
          <w:rFonts w:eastAsia="Linux Libertine" w:cs="Linux Libertine"/>
          <w:b/>
          <w:bCs/>
          <w:sz w:val="22"/>
          <w:szCs w:val="22"/>
        </w:rPr>
      </w:pPr>
      <w:r w:rsidRPr="00FD0FB2">
        <w:rPr>
          <w:rFonts w:eastAsia="Linux Libertine" w:cs="Linux Libertine"/>
          <w:sz w:val="22"/>
          <w:szCs w:val="22"/>
        </w:rPr>
        <w:t>This model considers socio–economic factors and their impact on cancer survival rates such as: patient age, income, education, and healthcare access. This model is used to show the correlation between the patient socio-economic factors and their chance of survival and provides a different viewpoint of how these factors impact chance of survival compared to the usual factors different studies and models show – clinical and genetic data. This model could be used when discussing public health and policy decisions to improve health care and treatment options and accessibility with cancer patients of diverse backgrounds</w:t>
      </w:r>
    </w:p>
    <w:p w14:paraId="3A19D279" w14:textId="7F8E5E5A" w:rsidR="2F91038B" w:rsidRPr="00FD0FB2" w:rsidRDefault="2F91038B" w:rsidP="34ECEF11">
      <w:pPr>
        <w:spacing w:before="319" w:after="319"/>
        <w:rPr>
          <w:rFonts w:eastAsia="Linux Libertine" w:cs="Linux Libertine"/>
          <w:sz w:val="22"/>
          <w:szCs w:val="22"/>
        </w:rPr>
      </w:pPr>
      <w:r w:rsidRPr="00FD0FB2">
        <w:rPr>
          <w:rFonts w:eastAsia="Linux Libertine" w:cs="Linux Libertine"/>
          <w:b/>
          <w:bCs/>
          <w:sz w:val="22"/>
          <w:szCs w:val="22"/>
        </w:rPr>
        <w:t>Dataset</w:t>
      </w:r>
    </w:p>
    <w:p w14:paraId="797CCAA8" w14:textId="431C08EF" w:rsidR="68F90EB1" w:rsidRPr="00FD0FB2" w:rsidRDefault="68F90EB1" w:rsidP="34ECEF11">
      <w:pPr>
        <w:spacing w:before="240" w:after="240"/>
        <w:rPr>
          <w:rFonts w:eastAsia="Linux Libertine" w:cs="Linux Libertine"/>
          <w:b/>
          <w:bCs/>
          <w:sz w:val="22"/>
          <w:szCs w:val="22"/>
        </w:rPr>
      </w:pPr>
      <w:r w:rsidRPr="00FD0FB2">
        <w:rPr>
          <w:rFonts w:eastAsia="Linux Libertine" w:cs="Linux Libertine"/>
          <w:sz w:val="22"/>
          <w:szCs w:val="22"/>
        </w:rPr>
        <w:t>For this project we are using the Brain Tumor Prediction Dataset, containing approximately 250,000 data points and 22 attributes. These attributes include clinical data such as tumor size, genetic risks, patient symptoms, and some socio-economic details such as patient lifestyle</w:t>
      </w:r>
      <w:r w:rsidR="0D1D2104" w:rsidRPr="00FD0FB2">
        <w:rPr>
          <w:rFonts w:eastAsia="Linux Libertine" w:cs="Linux Libertine"/>
          <w:sz w:val="22"/>
          <w:szCs w:val="22"/>
        </w:rPr>
        <w:t xml:space="preserve"> and health habits, allowing for the explorations of both biological and environmental influences on survival outcomes</w:t>
      </w:r>
      <w:r w:rsidRPr="00FD0FB2">
        <w:rPr>
          <w:rFonts w:eastAsia="Linux Libertine" w:cs="Linux Libertine"/>
          <w:sz w:val="22"/>
          <w:szCs w:val="22"/>
        </w:rPr>
        <w:t xml:space="preserve">. </w:t>
      </w:r>
      <w:r w:rsidRPr="00FD0FB2">
        <w:rPr>
          <w:rFonts w:eastAsia="Linux Libertine" w:cs="Linux Libertine"/>
          <w:b/>
          <w:bCs/>
          <w:sz w:val="22"/>
          <w:szCs w:val="22"/>
        </w:rPr>
        <w:t xml:space="preserve"> </w:t>
      </w:r>
    </w:p>
    <w:p w14:paraId="3933FA2B" w14:textId="6D8B1734" w:rsidR="68F90EB1" w:rsidRPr="00FD0FB2" w:rsidRDefault="68F90EB1" w:rsidP="34ECEF11">
      <w:pPr>
        <w:spacing w:before="240" w:after="240"/>
        <w:rPr>
          <w:rFonts w:eastAsia="Linux Libertine" w:cs="Linux Libertine"/>
          <w:b/>
          <w:bCs/>
          <w:sz w:val="22"/>
          <w:szCs w:val="22"/>
        </w:rPr>
      </w:pPr>
      <w:r w:rsidRPr="00FD0FB2">
        <w:rPr>
          <w:rFonts w:eastAsia="Linux Libertine" w:cs="Linux Libertine"/>
          <w:sz w:val="22"/>
          <w:szCs w:val="22"/>
        </w:rPr>
        <w:t xml:space="preserve">URL: </w:t>
      </w:r>
      <w:hyperlink r:id="rId25" w:history="1">
        <w:r w:rsidRPr="00FD0FB2">
          <w:rPr>
            <w:rStyle w:val="Hyperlink"/>
            <w:rFonts w:eastAsia="Linux Libertine" w:cs="Linux Libertine"/>
            <w:sz w:val="22"/>
            <w:szCs w:val="22"/>
          </w:rPr>
          <w:t>https://www.kaggle.com/datasets/ankushpanday1/brain-tumor-prediction-dataset</w:t>
        </w:r>
      </w:hyperlink>
      <w:r w:rsidRPr="00FD0FB2">
        <w:rPr>
          <w:rFonts w:eastAsia="Linux Libertine" w:cs="Linux Libertine"/>
          <w:b/>
          <w:bCs/>
          <w:sz w:val="22"/>
          <w:szCs w:val="22"/>
        </w:rPr>
        <w:t xml:space="preserve"> </w:t>
      </w:r>
    </w:p>
    <w:p w14:paraId="769F7136" w14:textId="554B54E1" w:rsidR="68F90EB1" w:rsidRPr="00FD0FB2" w:rsidRDefault="68F90EB1" w:rsidP="34ECEF11">
      <w:pPr>
        <w:spacing w:before="240" w:after="240"/>
        <w:rPr>
          <w:rFonts w:eastAsia="Linux Libertine" w:cs="Linux Libertine"/>
          <w:b/>
          <w:bCs/>
          <w:sz w:val="22"/>
          <w:szCs w:val="22"/>
        </w:rPr>
      </w:pPr>
      <w:r w:rsidRPr="00FD0FB2">
        <w:rPr>
          <w:rFonts w:eastAsia="Linux Libertine" w:cs="Linux Libertine"/>
          <w:sz w:val="22"/>
          <w:szCs w:val="22"/>
        </w:rPr>
        <w:t xml:space="preserve">This dataset provides a realistic representation of medical data that can be used for predictive modeling and survival analysis. It includes key information about tumor location, growth rate, and survival rate, offering comprehensive insights into the factors that influence brain tumor progression and patient outcomes. Additionally, it allows for diverse and inclusive analysis of how different patient demographics and environmental factors impact tumor survival. The data’s scale and scope make it particularly suitable for classification tasks and </w:t>
      </w:r>
      <w:r w:rsidRPr="00FD0FB2">
        <w:rPr>
          <w:rFonts w:eastAsia="Linux Libertine" w:cs="Linux Libertine"/>
          <w:sz w:val="22"/>
          <w:szCs w:val="22"/>
        </w:rPr>
        <w:lastRenderedPageBreak/>
        <w:t>detailed survival analysis models</w:t>
      </w:r>
      <w:r w:rsidR="5DF893A1" w:rsidRPr="00FD0FB2">
        <w:rPr>
          <w:rFonts w:eastAsia="Linux Libertine" w:cs="Linux Libertine"/>
          <w:sz w:val="22"/>
          <w:szCs w:val="22"/>
        </w:rPr>
        <w:t xml:space="preserve"> that require large </w:t>
      </w:r>
      <w:r w:rsidR="2564299A" w:rsidRPr="00FD0FB2">
        <w:rPr>
          <w:rFonts w:eastAsia="Linux Libertine" w:cs="Linux Libertine"/>
          <w:sz w:val="22"/>
          <w:szCs w:val="22"/>
        </w:rPr>
        <w:t>balanced</w:t>
      </w:r>
      <w:r w:rsidR="5DF893A1" w:rsidRPr="00FD0FB2">
        <w:rPr>
          <w:rFonts w:eastAsia="Linux Libertine" w:cs="Linux Libertine"/>
          <w:sz w:val="22"/>
          <w:szCs w:val="22"/>
        </w:rPr>
        <w:t xml:space="preserve"> sample</w:t>
      </w:r>
      <w:r w:rsidR="37E0440A" w:rsidRPr="00FD0FB2">
        <w:rPr>
          <w:rFonts w:eastAsia="Linux Libertine" w:cs="Linux Libertine"/>
          <w:sz w:val="22"/>
          <w:szCs w:val="22"/>
        </w:rPr>
        <w:t>s</w:t>
      </w:r>
      <w:r w:rsidR="5DF893A1" w:rsidRPr="00FD0FB2">
        <w:rPr>
          <w:rFonts w:eastAsia="Linux Libertine" w:cs="Linux Libertine"/>
          <w:sz w:val="22"/>
          <w:szCs w:val="22"/>
        </w:rPr>
        <w:t xml:space="preserve"> for training and </w:t>
      </w:r>
      <w:r w:rsidR="54FFD73A" w:rsidRPr="00FD0FB2">
        <w:rPr>
          <w:rFonts w:eastAsia="Linux Libertine" w:cs="Linux Libertine"/>
          <w:sz w:val="22"/>
          <w:szCs w:val="22"/>
        </w:rPr>
        <w:t>testing.</w:t>
      </w:r>
      <w:r w:rsidR="10473B17" w:rsidRPr="00FD0FB2">
        <w:rPr>
          <w:rFonts w:eastAsia="Linux Libertine" w:cs="Linux Libertine"/>
          <w:sz w:val="22"/>
          <w:szCs w:val="22"/>
        </w:rPr>
        <w:t xml:space="preserve"> This </w:t>
      </w:r>
      <w:r w:rsidR="69E18B11" w:rsidRPr="00FD0FB2">
        <w:rPr>
          <w:rFonts w:eastAsia="Linux Libertine" w:cs="Linux Libertine"/>
          <w:sz w:val="22"/>
          <w:szCs w:val="22"/>
        </w:rPr>
        <w:t>versatility</w:t>
      </w:r>
      <w:r w:rsidR="10473B17" w:rsidRPr="00FD0FB2">
        <w:rPr>
          <w:rFonts w:eastAsia="Linux Libertine" w:cs="Linux Libertine"/>
          <w:sz w:val="22"/>
          <w:szCs w:val="22"/>
        </w:rPr>
        <w:t xml:space="preserve"> enhances its values for a wide range of datamining technologies</w:t>
      </w:r>
    </w:p>
    <w:p w14:paraId="7A5C53D1" w14:textId="31F6ACEE" w:rsidR="68F90EB1" w:rsidRPr="00FD0FB2" w:rsidRDefault="67E3179B" w:rsidP="5C0AE606">
      <w:pPr>
        <w:spacing w:before="319" w:after="319"/>
        <w:rPr>
          <w:rFonts w:eastAsia="Linux Libertine" w:cs="Linux Libertine"/>
          <w:b/>
          <w:bCs/>
          <w:sz w:val="22"/>
          <w:szCs w:val="22"/>
          <w:rPrChange w:id="2" w:author="Cody Folgmann" w:date="2025-04-28T03:19:00Z">
            <w:rPr>
              <w:rFonts w:eastAsia="Linux Libertine" w:cs="Linux Libertine"/>
              <w:b/>
              <w:bCs/>
            </w:rPr>
          </w:rPrChange>
        </w:rPr>
      </w:pPr>
      <w:r w:rsidRPr="00FD0FB2">
        <w:rPr>
          <w:rFonts w:eastAsia="Linux Libertine" w:cs="Linux Libertine"/>
          <w:b/>
          <w:bCs/>
          <w:sz w:val="22"/>
          <w:szCs w:val="22"/>
        </w:rPr>
        <w:t>Main Techniques Applied</w:t>
      </w:r>
    </w:p>
    <w:p w14:paraId="04BE15B4" w14:textId="26D64579" w:rsidR="3BE4C334" w:rsidRPr="00FD0FB2" w:rsidRDefault="099C9CC1" w:rsidP="34ECEF11">
      <w:pPr>
        <w:spacing w:before="319" w:after="319"/>
        <w:rPr>
          <w:rFonts w:eastAsia="Linux Libertine" w:cs="Linux Libertine"/>
          <w:sz w:val="22"/>
          <w:szCs w:val="22"/>
        </w:rPr>
      </w:pPr>
      <w:r w:rsidRPr="00FD0FB2">
        <w:rPr>
          <w:rFonts w:eastAsia="Linux Libertine" w:cs="Linux Libertine"/>
          <w:sz w:val="22"/>
          <w:szCs w:val="22"/>
        </w:rPr>
        <w:t>We chose</w:t>
      </w:r>
      <w:r w:rsidR="50C38539" w:rsidRPr="00FD0FB2">
        <w:rPr>
          <w:rFonts w:eastAsia="Linux Libertine" w:cs="Linux Libertine"/>
          <w:sz w:val="22"/>
          <w:szCs w:val="22"/>
        </w:rPr>
        <w:t xml:space="preserve"> the Ra</w:t>
      </w:r>
      <w:r w:rsidR="267BC394" w:rsidRPr="00FD0FB2">
        <w:rPr>
          <w:rFonts w:eastAsia="Linux Libertine" w:cs="Linux Libertine"/>
          <w:sz w:val="22"/>
          <w:szCs w:val="22"/>
        </w:rPr>
        <w:t>n</w:t>
      </w:r>
      <w:r w:rsidR="50C38539" w:rsidRPr="00FD0FB2">
        <w:rPr>
          <w:rFonts w:eastAsia="Linux Libertine" w:cs="Linux Libertine"/>
          <w:sz w:val="22"/>
          <w:szCs w:val="22"/>
        </w:rPr>
        <w:t xml:space="preserve">dom Forest Classifier </w:t>
      </w:r>
      <w:r w:rsidR="342ECEDE" w:rsidRPr="00FD0FB2">
        <w:rPr>
          <w:rFonts w:eastAsia="Linux Libertine" w:cs="Linux Libertine"/>
          <w:sz w:val="22"/>
          <w:szCs w:val="22"/>
        </w:rPr>
        <w:t>algorithm</w:t>
      </w:r>
      <w:r w:rsidR="50C38539" w:rsidRPr="00FD0FB2">
        <w:rPr>
          <w:rFonts w:eastAsia="Linux Libertine" w:cs="Linux Libertine"/>
          <w:sz w:val="22"/>
          <w:szCs w:val="22"/>
        </w:rPr>
        <w:t xml:space="preserve"> for this project due to its ability to handle non-linear complex </w:t>
      </w:r>
      <w:r w:rsidR="34DB3841" w:rsidRPr="00FD0FB2">
        <w:rPr>
          <w:rFonts w:eastAsia="Linux Libertine" w:cs="Linux Libertine"/>
          <w:sz w:val="22"/>
          <w:szCs w:val="22"/>
        </w:rPr>
        <w:t>relationships</w:t>
      </w:r>
      <w:r w:rsidR="50C38539" w:rsidRPr="00FD0FB2">
        <w:rPr>
          <w:rFonts w:eastAsia="Linux Libertine" w:cs="Linux Libertine"/>
          <w:sz w:val="22"/>
          <w:szCs w:val="22"/>
        </w:rPr>
        <w:t xml:space="preserve"> in th</w:t>
      </w:r>
      <w:r w:rsidR="384BF4DA" w:rsidRPr="00FD0FB2">
        <w:rPr>
          <w:rFonts w:eastAsia="Linux Libertine" w:cs="Linux Libertine"/>
          <w:sz w:val="22"/>
          <w:szCs w:val="22"/>
        </w:rPr>
        <w:t>is medical dataset.  Our data set ha</w:t>
      </w:r>
      <w:r w:rsidR="0187D6EA" w:rsidRPr="00FD0FB2">
        <w:rPr>
          <w:rFonts w:eastAsia="Linux Libertine" w:cs="Linux Libertine"/>
          <w:sz w:val="22"/>
          <w:szCs w:val="22"/>
        </w:rPr>
        <w:t>s</w:t>
      </w:r>
      <w:r w:rsidR="384BF4DA" w:rsidRPr="00FD0FB2">
        <w:rPr>
          <w:rFonts w:eastAsia="Linux Libertine" w:cs="Linux Libertine"/>
          <w:sz w:val="22"/>
          <w:szCs w:val="22"/>
        </w:rPr>
        <w:t xml:space="preserve"> different attributes such as Tumor Size, Genetic Ris</w:t>
      </w:r>
      <w:r w:rsidR="7CDEC592" w:rsidRPr="00FD0FB2">
        <w:rPr>
          <w:rFonts w:eastAsia="Linux Libertine" w:cs="Linux Libertine"/>
          <w:sz w:val="22"/>
          <w:szCs w:val="22"/>
        </w:rPr>
        <w:t>k</w:t>
      </w:r>
      <w:r w:rsidR="384BF4DA" w:rsidRPr="00FD0FB2">
        <w:rPr>
          <w:rFonts w:eastAsia="Linux Libertine" w:cs="Linux Libertine"/>
          <w:sz w:val="22"/>
          <w:szCs w:val="22"/>
        </w:rPr>
        <w:t xml:space="preserve"> and M</w:t>
      </w:r>
      <w:r w:rsidR="612D9002" w:rsidRPr="00FD0FB2">
        <w:rPr>
          <w:rFonts w:eastAsia="Linux Libertine" w:cs="Linux Libertine"/>
          <w:sz w:val="22"/>
          <w:szCs w:val="22"/>
        </w:rPr>
        <w:t>RI</w:t>
      </w:r>
      <w:r w:rsidR="28CEA6A8" w:rsidRPr="00FD0FB2">
        <w:rPr>
          <w:rFonts w:eastAsia="Linux Libertine" w:cs="Linux Libertine"/>
          <w:sz w:val="22"/>
          <w:szCs w:val="22"/>
        </w:rPr>
        <w:t xml:space="preserve"> </w:t>
      </w:r>
      <w:r w:rsidR="612D9002" w:rsidRPr="00FD0FB2">
        <w:rPr>
          <w:rFonts w:eastAsia="Linux Libertine" w:cs="Linux Libertine"/>
          <w:sz w:val="22"/>
          <w:szCs w:val="22"/>
        </w:rPr>
        <w:t>Findings</w:t>
      </w:r>
      <w:r w:rsidR="384BF4DA" w:rsidRPr="00FD0FB2">
        <w:rPr>
          <w:rFonts w:eastAsia="Linux Libertine" w:cs="Linux Libertine"/>
          <w:sz w:val="22"/>
          <w:szCs w:val="22"/>
        </w:rPr>
        <w:t xml:space="preserve"> which may have </w:t>
      </w:r>
      <w:r w:rsidR="483CADD7" w:rsidRPr="00FD0FB2">
        <w:rPr>
          <w:rFonts w:eastAsia="Linux Libertine" w:cs="Linux Libertine"/>
          <w:sz w:val="22"/>
          <w:szCs w:val="22"/>
        </w:rPr>
        <w:t>nonlinear</w:t>
      </w:r>
      <w:r w:rsidR="384BF4DA" w:rsidRPr="00FD0FB2">
        <w:rPr>
          <w:rFonts w:eastAsia="Linux Libertine" w:cs="Linux Libertine"/>
          <w:sz w:val="22"/>
          <w:szCs w:val="22"/>
        </w:rPr>
        <w:t xml:space="preserve"> correlations with attributes </w:t>
      </w:r>
      <w:r w:rsidR="07D6C562" w:rsidRPr="00FD0FB2">
        <w:rPr>
          <w:rFonts w:eastAsia="Linux Libertine" w:cs="Linux Libertine"/>
          <w:sz w:val="22"/>
          <w:szCs w:val="22"/>
        </w:rPr>
        <w:t>related</w:t>
      </w:r>
      <w:r w:rsidR="384BF4DA" w:rsidRPr="00FD0FB2">
        <w:rPr>
          <w:rFonts w:eastAsia="Linux Libertine" w:cs="Linux Libertine"/>
          <w:sz w:val="22"/>
          <w:szCs w:val="22"/>
        </w:rPr>
        <w:t xml:space="preserve"> to the outcome such as </w:t>
      </w:r>
      <w:r w:rsidR="13D4DD71" w:rsidRPr="00FD0FB2">
        <w:rPr>
          <w:rFonts w:eastAsia="Linux Libertine" w:cs="Linux Libertine"/>
          <w:sz w:val="22"/>
          <w:szCs w:val="22"/>
        </w:rPr>
        <w:t>Survival</w:t>
      </w:r>
      <w:r w:rsidR="5DBAEA74" w:rsidRPr="00FD0FB2">
        <w:rPr>
          <w:rFonts w:eastAsia="Linux Libertine" w:cs="Linux Libertine"/>
          <w:sz w:val="22"/>
          <w:szCs w:val="22"/>
        </w:rPr>
        <w:t xml:space="preserve"> Rate or Tumor Presence. </w:t>
      </w:r>
      <w:r w:rsidR="487939A3" w:rsidRPr="00FD0FB2">
        <w:rPr>
          <w:rFonts w:eastAsia="Linux Libertine" w:cs="Linux Libertine"/>
          <w:sz w:val="22"/>
          <w:szCs w:val="22"/>
        </w:rPr>
        <w:t xml:space="preserve"> The random Forest model can also handle </w:t>
      </w:r>
      <w:r w:rsidR="004F9EA0" w:rsidRPr="00FD0FB2">
        <w:rPr>
          <w:rFonts w:eastAsia="Linux Libertine" w:cs="Linux Libertine"/>
          <w:sz w:val="22"/>
          <w:szCs w:val="22"/>
        </w:rPr>
        <w:t>categorical</w:t>
      </w:r>
      <w:r w:rsidR="487939A3" w:rsidRPr="00FD0FB2">
        <w:rPr>
          <w:rFonts w:eastAsia="Linux Libertine" w:cs="Linux Libertine"/>
          <w:sz w:val="22"/>
          <w:szCs w:val="22"/>
        </w:rPr>
        <w:t xml:space="preserve"> and </w:t>
      </w:r>
      <w:r w:rsidR="49250A62" w:rsidRPr="00FD0FB2">
        <w:rPr>
          <w:rFonts w:eastAsia="Linux Libertine" w:cs="Linux Libertine"/>
          <w:sz w:val="22"/>
          <w:szCs w:val="22"/>
        </w:rPr>
        <w:t>continuous</w:t>
      </w:r>
      <w:r w:rsidR="487939A3" w:rsidRPr="00FD0FB2">
        <w:rPr>
          <w:rFonts w:eastAsia="Linux Libertine" w:cs="Linux Libertine"/>
          <w:sz w:val="22"/>
          <w:szCs w:val="22"/>
        </w:rPr>
        <w:t xml:space="preserve"> variables which is helpful for our </w:t>
      </w:r>
      <w:r w:rsidR="2A17AA68" w:rsidRPr="00FD0FB2">
        <w:rPr>
          <w:rFonts w:eastAsia="Linux Libertine" w:cs="Linux Libertine"/>
          <w:sz w:val="22"/>
          <w:szCs w:val="22"/>
        </w:rPr>
        <w:t>dataset</w:t>
      </w:r>
      <w:r w:rsidR="487939A3" w:rsidRPr="00FD0FB2">
        <w:rPr>
          <w:rFonts w:eastAsia="Linux Libertine" w:cs="Linux Libertine"/>
          <w:sz w:val="22"/>
          <w:szCs w:val="22"/>
        </w:rPr>
        <w:t xml:space="preserve"> where both </w:t>
      </w:r>
      <w:r w:rsidR="7F39EB93" w:rsidRPr="00FD0FB2">
        <w:rPr>
          <w:rFonts w:eastAsia="Linux Libertine" w:cs="Linux Libertine"/>
          <w:sz w:val="22"/>
          <w:szCs w:val="22"/>
        </w:rPr>
        <w:t>variable</w:t>
      </w:r>
      <w:r w:rsidR="487939A3" w:rsidRPr="00FD0FB2">
        <w:rPr>
          <w:rFonts w:eastAsia="Linux Libertine" w:cs="Linux Libertine"/>
          <w:sz w:val="22"/>
          <w:szCs w:val="22"/>
        </w:rPr>
        <w:t xml:space="preserve"> types are present. </w:t>
      </w:r>
    </w:p>
    <w:p w14:paraId="75A91F0B" w14:textId="79CA6025" w:rsidR="532DBBD7" w:rsidRPr="00FD0FB2" w:rsidRDefault="12F920A8" w:rsidP="48DCD34A">
      <w:pPr>
        <w:spacing w:before="319" w:after="319"/>
        <w:rPr>
          <w:rFonts w:eastAsia="Linux Libertine" w:cs="Linux Libertine"/>
          <w:sz w:val="22"/>
          <w:szCs w:val="22"/>
        </w:rPr>
      </w:pPr>
      <w:r w:rsidRPr="00FD0FB2">
        <w:rPr>
          <w:rFonts w:eastAsia="Linux Libertine" w:cs="Linux Libertine"/>
          <w:sz w:val="22"/>
          <w:szCs w:val="22"/>
        </w:rPr>
        <w:t xml:space="preserve">Although the Random Forest model is a strong choice, we have to consider others model for </w:t>
      </w:r>
      <w:r w:rsidR="43E48D58" w:rsidRPr="00FD0FB2">
        <w:rPr>
          <w:rFonts w:eastAsia="Linux Libertine" w:cs="Linux Libertine"/>
          <w:sz w:val="22"/>
          <w:szCs w:val="22"/>
        </w:rPr>
        <w:t>comparisons</w:t>
      </w:r>
      <w:r w:rsidRPr="00FD0FB2">
        <w:rPr>
          <w:rFonts w:eastAsia="Linux Libertine" w:cs="Linux Libertine"/>
          <w:sz w:val="22"/>
          <w:szCs w:val="22"/>
        </w:rPr>
        <w:t xml:space="preserve"> </w:t>
      </w:r>
      <w:r w:rsidR="108FB3BE" w:rsidRPr="00FD0FB2">
        <w:rPr>
          <w:rFonts w:eastAsia="Linux Libertine" w:cs="Linux Libertine"/>
          <w:sz w:val="22"/>
          <w:szCs w:val="22"/>
        </w:rPr>
        <w:t>such</w:t>
      </w:r>
      <w:r w:rsidRPr="00FD0FB2">
        <w:rPr>
          <w:rFonts w:eastAsia="Linux Libertine" w:cs="Linux Libertine"/>
          <w:sz w:val="22"/>
          <w:szCs w:val="22"/>
        </w:rPr>
        <w:t xml:space="preserve"> as </w:t>
      </w:r>
      <w:r w:rsidR="2A7D4239" w:rsidRPr="00FD0FB2">
        <w:rPr>
          <w:rFonts w:eastAsia="Linux Libertine" w:cs="Linux Libertine"/>
          <w:sz w:val="22"/>
          <w:szCs w:val="22"/>
        </w:rPr>
        <w:t>k-Nearest Neighbors. KNN involve</w:t>
      </w:r>
      <w:r w:rsidR="307245E2" w:rsidRPr="00FD0FB2">
        <w:rPr>
          <w:rFonts w:eastAsia="Linux Libertine" w:cs="Linux Libertine"/>
          <w:sz w:val="22"/>
          <w:szCs w:val="22"/>
        </w:rPr>
        <w:t>s</w:t>
      </w:r>
      <w:r w:rsidR="2A7D4239" w:rsidRPr="00FD0FB2">
        <w:rPr>
          <w:rFonts w:eastAsia="Linux Libertine" w:cs="Linux Libertine"/>
          <w:sz w:val="22"/>
          <w:szCs w:val="22"/>
        </w:rPr>
        <w:t xml:space="preserve"> classification and imputation of missing values. This model works by finding the </w:t>
      </w:r>
      <w:r w:rsidR="2A67CFE2" w:rsidRPr="00FD0FB2">
        <w:rPr>
          <w:rFonts w:eastAsia="Linux Libertine" w:cs="Linux Libertine"/>
          <w:sz w:val="22"/>
          <w:szCs w:val="22"/>
        </w:rPr>
        <w:t>closest</w:t>
      </w:r>
      <w:r w:rsidR="0B1BEA43" w:rsidRPr="00FD0FB2">
        <w:rPr>
          <w:rFonts w:eastAsia="Linux Libertine" w:cs="Linux Libertine"/>
          <w:sz w:val="22"/>
          <w:szCs w:val="22"/>
        </w:rPr>
        <w:t xml:space="preserve"> </w:t>
      </w:r>
      <w:r w:rsidR="2A7D4239" w:rsidRPr="00FD0FB2">
        <w:rPr>
          <w:rFonts w:eastAsia="Linux Libertine" w:cs="Linux Libertine"/>
          <w:sz w:val="22"/>
          <w:szCs w:val="22"/>
        </w:rPr>
        <w:t>“neighbor</w:t>
      </w:r>
      <w:r w:rsidR="6A7788A4" w:rsidRPr="00FD0FB2">
        <w:rPr>
          <w:rFonts w:eastAsia="Linux Libertine" w:cs="Linux Libertine"/>
          <w:sz w:val="22"/>
          <w:szCs w:val="22"/>
        </w:rPr>
        <w:t xml:space="preserve">” data points to the missing values and depending on the variable types will replace it using the </w:t>
      </w:r>
      <w:r w:rsidR="1B814E8F" w:rsidRPr="00FD0FB2">
        <w:rPr>
          <w:rFonts w:eastAsia="Linux Libertine" w:cs="Linux Libertine"/>
          <w:sz w:val="22"/>
          <w:szCs w:val="22"/>
        </w:rPr>
        <w:t>average</w:t>
      </w:r>
      <w:r w:rsidR="6A7788A4" w:rsidRPr="00FD0FB2">
        <w:rPr>
          <w:rFonts w:eastAsia="Linux Libertine" w:cs="Linux Libertine"/>
          <w:sz w:val="22"/>
          <w:szCs w:val="22"/>
        </w:rPr>
        <w:t xml:space="preserve"> or the most </w:t>
      </w:r>
      <w:r w:rsidR="27768793" w:rsidRPr="00FD0FB2">
        <w:rPr>
          <w:rFonts w:eastAsia="Linux Libertine" w:cs="Linux Libertine"/>
          <w:sz w:val="22"/>
          <w:szCs w:val="22"/>
        </w:rPr>
        <w:t>frequent</w:t>
      </w:r>
      <w:r w:rsidR="6A7788A4" w:rsidRPr="00FD0FB2">
        <w:rPr>
          <w:rFonts w:eastAsia="Linux Libertine" w:cs="Linux Libertine"/>
          <w:sz w:val="22"/>
          <w:szCs w:val="22"/>
        </w:rPr>
        <w:t xml:space="preserve"> value in that attribute.  When comparing this to Random Forest, </w:t>
      </w:r>
      <w:r w:rsidR="299C37A0" w:rsidRPr="00FD0FB2">
        <w:rPr>
          <w:rFonts w:eastAsia="Linux Libertine" w:cs="Linux Libertine"/>
          <w:sz w:val="22"/>
          <w:szCs w:val="22"/>
        </w:rPr>
        <w:t xml:space="preserve">KNN </w:t>
      </w:r>
      <w:r w:rsidR="5232BEEA" w:rsidRPr="00FD0FB2">
        <w:rPr>
          <w:rFonts w:eastAsia="Linux Libertine" w:cs="Linux Libertine"/>
          <w:sz w:val="22"/>
          <w:szCs w:val="22"/>
        </w:rPr>
        <w:t>should</w:t>
      </w:r>
      <w:r w:rsidR="299C37A0" w:rsidRPr="00FD0FB2">
        <w:rPr>
          <w:rFonts w:eastAsia="Linux Libertine" w:cs="Linux Libertine"/>
          <w:sz w:val="22"/>
          <w:szCs w:val="22"/>
        </w:rPr>
        <w:t xml:space="preserve"> be more sensitive to </w:t>
      </w:r>
      <w:r w:rsidR="304A8E81" w:rsidRPr="00FD0FB2">
        <w:rPr>
          <w:rFonts w:eastAsia="Linux Libertine" w:cs="Linux Libertine"/>
          <w:sz w:val="22"/>
          <w:szCs w:val="22"/>
        </w:rPr>
        <w:t xml:space="preserve">noisy </w:t>
      </w:r>
      <w:r w:rsidR="299C37A0" w:rsidRPr="00FD0FB2">
        <w:rPr>
          <w:rFonts w:eastAsia="Linux Libertine" w:cs="Linux Libertine"/>
          <w:sz w:val="22"/>
          <w:szCs w:val="22"/>
        </w:rPr>
        <w:t xml:space="preserve">features, whereas Random Forest is </w:t>
      </w:r>
      <w:r w:rsidR="0B3ED947" w:rsidRPr="00FD0FB2">
        <w:rPr>
          <w:rFonts w:eastAsia="Linux Libertine" w:cs="Linux Libertine"/>
          <w:sz w:val="22"/>
          <w:szCs w:val="22"/>
        </w:rPr>
        <w:t>less</w:t>
      </w:r>
      <w:r w:rsidR="299C37A0" w:rsidRPr="00FD0FB2">
        <w:rPr>
          <w:rFonts w:eastAsia="Linux Libertine" w:cs="Linux Libertine"/>
          <w:sz w:val="22"/>
          <w:szCs w:val="22"/>
        </w:rPr>
        <w:t xml:space="preserve"> </w:t>
      </w:r>
      <w:r w:rsidR="34732A96" w:rsidRPr="00FD0FB2">
        <w:rPr>
          <w:rFonts w:eastAsia="Linux Libertine" w:cs="Linux Libertine"/>
          <w:sz w:val="22"/>
          <w:szCs w:val="22"/>
        </w:rPr>
        <w:t>affected</w:t>
      </w:r>
      <w:r w:rsidR="299C37A0" w:rsidRPr="00FD0FB2">
        <w:rPr>
          <w:rFonts w:eastAsia="Linux Libertine" w:cs="Linux Libertine"/>
          <w:sz w:val="22"/>
          <w:szCs w:val="22"/>
        </w:rPr>
        <w:t xml:space="preserve"> by </w:t>
      </w:r>
      <w:r w:rsidR="56F2AA9E" w:rsidRPr="00FD0FB2">
        <w:rPr>
          <w:rFonts w:eastAsia="Linux Libertine" w:cs="Linux Libertine"/>
          <w:sz w:val="22"/>
          <w:szCs w:val="22"/>
        </w:rPr>
        <w:t>irreverent</w:t>
      </w:r>
      <w:r w:rsidR="299C37A0" w:rsidRPr="00FD0FB2">
        <w:rPr>
          <w:rFonts w:eastAsia="Linux Libertine" w:cs="Linux Libertine"/>
          <w:sz w:val="22"/>
          <w:szCs w:val="22"/>
        </w:rPr>
        <w:t xml:space="preserve"> features due to its ability to </w:t>
      </w:r>
      <w:r w:rsidR="42241937" w:rsidRPr="00FD0FB2">
        <w:rPr>
          <w:rFonts w:eastAsia="Linux Libertine" w:cs="Linux Libertine"/>
          <w:sz w:val="22"/>
          <w:szCs w:val="22"/>
        </w:rPr>
        <w:t>perform</w:t>
      </w:r>
      <w:r w:rsidR="299C37A0" w:rsidRPr="00FD0FB2">
        <w:rPr>
          <w:rFonts w:eastAsia="Linux Libertine" w:cs="Linux Libertine"/>
          <w:sz w:val="22"/>
          <w:szCs w:val="22"/>
        </w:rPr>
        <w:t xml:space="preserve"> feature selection during its model training. </w:t>
      </w:r>
      <w:r w:rsidR="3B396288" w:rsidRPr="00FD0FB2">
        <w:rPr>
          <w:rFonts w:eastAsia="Linux Libertine" w:cs="Linux Libertine"/>
          <w:sz w:val="22"/>
          <w:szCs w:val="22"/>
        </w:rPr>
        <w:t>KNN could also be computationally expensive, especially with large dataset</w:t>
      </w:r>
      <w:r w:rsidR="57E8F7CD" w:rsidRPr="00FD0FB2">
        <w:rPr>
          <w:rFonts w:eastAsia="Linux Libertine" w:cs="Linux Libertine"/>
          <w:sz w:val="22"/>
          <w:szCs w:val="22"/>
        </w:rPr>
        <w:t>s</w:t>
      </w:r>
      <w:r w:rsidR="3B396288" w:rsidRPr="00FD0FB2">
        <w:rPr>
          <w:rFonts w:eastAsia="Linux Libertine" w:cs="Linux Libertine"/>
          <w:sz w:val="22"/>
          <w:szCs w:val="22"/>
        </w:rPr>
        <w:t xml:space="preserve"> </w:t>
      </w:r>
      <w:r w:rsidR="57E8F7CD" w:rsidRPr="00FD0FB2">
        <w:rPr>
          <w:rFonts w:eastAsia="Linux Libertine" w:cs="Linux Libertine"/>
          <w:sz w:val="22"/>
          <w:szCs w:val="22"/>
        </w:rPr>
        <w:t>since its process involves calculating the distance between all pairs of data points,</w:t>
      </w:r>
      <w:r w:rsidR="3B396288" w:rsidRPr="00FD0FB2">
        <w:rPr>
          <w:rFonts w:eastAsia="Linux Libertine" w:cs="Linux Libertine"/>
          <w:sz w:val="22"/>
          <w:szCs w:val="22"/>
        </w:rPr>
        <w:t xml:space="preserve"> </w:t>
      </w:r>
      <w:r w:rsidR="57E8F7CD" w:rsidRPr="00FD0FB2">
        <w:rPr>
          <w:rFonts w:eastAsia="Linux Libertine" w:cs="Linux Libertine"/>
          <w:sz w:val="22"/>
          <w:szCs w:val="22"/>
        </w:rPr>
        <w:t xml:space="preserve">the distance and the number of neighbors chosen. </w:t>
      </w:r>
      <w:r w:rsidR="3B396288" w:rsidRPr="00FD0FB2">
        <w:rPr>
          <w:rFonts w:eastAsia="Linux Libertine" w:cs="Linux Libertine"/>
          <w:sz w:val="22"/>
          <w:szCs w:val="22"/>
        </w:rPr>
        <w:t xml:space="preserve"> </w:t>
      </w:r>
    </w:p>
    <w:p w14:paraId="7AF2168F" w14:textId="47A29C12" w:rsidR="1ADD63AD" w:rsidRPr="00FD0FB2" w:rsidRDefault="16A67E2E" w:rsidP="1ADD63AD">
      <w:pPr>
        <w:spacing w:before="319" w:after="319"/>
        <w:rPr>
          <w:rFonts w:eastAsia="Linux Libertine" w:cs="Linux Libertine"/>
          <w:sz w:val="22"/>
          <w:szCs w:val="22"/>
        </w:rPr>
      </w:pPr>
      <w:r w:rsidRPr="00FD0FB2">
        <w:rPr>
          <w:rFonts w:eastAsia="Linux Libertine" w:cs="Linux Libertine"/>
          <w:sz w:val="22"/>
          <w:szCs w:val="22"/>
        </w:rPr>
        <w:t xml:space="preserve">In our original proposal </w:t>
      </w:r>
      <w:r w:rsidR="74A802F8" w:rsidRPr="00FD0FB2">
        <w:rPr>
          <w:rFonts w:eastAsia="Linux Libertine" w:cs="Linux Libertine"/>
          <w:sz w:val="22"/>
          <w:szCs w:val="22"/>
        </w:rPr>
        <w:t>feedback,</w:t>
      </w:r>
      <w:r w:rsidRPr="00FD0FB2">
        <w:rPr>
          <w:rFonts w:eastAsia="Linux Libertine" w:cs="Linux Libertine"/>
          <w:sz w:val="22"/>
          <w:szCs w:val="22"/>
        </w:rPr>
        <w:t xml:space="preserve"> it was suggested that we investigate Cox Proportional Hazards models to assist with our survival analysis. </w:t>
      </w:r>
      <w:r w:rsidR="46ABF028" w:rsidRPr="00FD0FB2">
        <w:rPr>
          <w:rFonts w:eastAsia="Linux Libertine" w:cs="Linux Libertine"/>
          <w:sz w:val="22"/>
          <w:szCs w:val="22"/>
        </w:rPr>
        <w:t xml:space="preserve">This model accounts for tie-to-event data </w:t>
      </w:r>
      <w:bookmarkStart w:id="3" w:name="_Int_M6PGC78l"/>
      <w:r w:rsidR="1AB977D0" w:rsidRPr="00FD0FB2">
        <w:rPr>
          <w:rFonts w:eastAsia="Linux Libertine" w:cs="Linux Libertine"/>
          <w:sz w:val="22"/>
          <w:szCs w:val="22"/>
        </w:rPr>
        <w:t>in order</w:t>
      </w:r>
      <w:r w:rsidR="46ABF028" w:rsidRPr="00FD0FB2">
        <w:rPr>
          <w:rFonts w:eastAsia="Linux Libertine" w:cs="Linux Libertine"/>
          <w:sz w:val="22"/>
          <w:szCs w:val="22"/>
        </w:rPr>
        <w:t xml:space="preserve"> to</w:t>
      </w:r>
      <w:bookmarkEnd w:id="3"/>
      <w:r w:rsidR="46ABF028" w:rsidRPr="00FD0FB2">
        <w:rPr>
          <w:rFonts w:eastAsia="Linux Libertine" w:cs="Linux Libertine"/>
          <w:sz w:val="22"/>
          <w:szCs w:val="22"/>
        </w:rPr>
        <w:t xml:space="preserve"> predict the time until an outcome occurs such as </w:t>
      </w:r>
      <w:r w:rsidR="30031339" w:rsidRPr="00FD0FB2">
        <w:rPr>
          <w:rFonts w:eastAsia="Linux Libertine" w:cs="Linux Libertine"/>
          <w:sz w:val="22"/>
          <w:szCs w:val="22"/>
        </w:rPr>
        <w:t>in our</w:t>
      </w:r>
      <w:r w:rsidR="46ABF028" w:rsidRPr="00FD0FB2">
        <w:rPr>
          <w:rFonts w:eastAsia="Linux Libertine" w:cs="Linux Libertine"/>
          <w:sz w:val="22"/>
          <w:szCs w:val="22"/>
        </w:rPr>
        <w:t xml:space="preserve"> case </w:t>
      </w:r>
      <w:r w:rsidR="64BA5B65" w:rsidRPr="00FD0FB2">
        <w:rPr>
          <w:rFonts w:eastAsia="Linux Libertine" w:cs="Linux Libertine"/>
          <w:sz w:val="22"/>
          <w:szCs w:val="22"/>
        </w:rPr>
        <w:t>survival</w:t>
      </w:r>
      <w:r w:rsidR="46ABF028" w:rsidRPr="00FD0FB2">
        <w:rPr>
          <w:rFonts w:eastAsia="Linux Libertine" w:cs="Linux Libertine"/>
          <w:sz w:val="22"/>
          <w:szCs w:val="22"/>
        </w:rPr>
        <w:t xml:space="preserve"> rate Some va</w:t>
      </w:r>
      <w:r w:rsidR="208FDD29" w:rsidRPr="00FD0FB2">
        <w:rPr>
          <w:rFonts w:eastAsia="Linux Libertine" w:cs="Linux Libertine"/>
          <w:sz w:val="22"/>
          <w:szCs w:val="22"/>
        </w:rPr>
        <w:t xml:space="preserve">riables </w:t>
      </w:r>
      <w:r w:rsidR="09EBE871" w:rsidRPr="00FD0FB2">
        <w:rPr>
          <w:rFonts w:eastAsia="Linux Libertine" w:cs="Linux Libertine"/>
          <w:sz w:val="22"/>
          <w:szCs w:val="22"/>
        </w:rPr>
        <w:t>that</w:t>
      </w:r>
      <w:r w:rsidR="208FDD29" w:rsidRPr="00FD0FB2">
        <w:rPr>
          <w:rFonts w:eastAsia="Linux Libertine" w:cs="Linux Libertine"/>
          <w:sz w:val="22"/>
          <w:szCs w:val="22"/>
        </w:rPr>
        <w:t xml:space="preserve"> it may be useful to use this model for include:</w:t>
      </w:r>
    </w:p>
    <w:p w14:paraId="22ED79C2" w14:textId="4CA579C9" w:rsidR="65B44CE2" w:rsidRPr="00FD0FB2" w:rsidRDefault="34AB440A" w:rsidP="3344DFED">
      <w:pPr>
        <w:pStyle w:val="ListParagraph"/>
        <w:numPr>
          <w:ilvl w:val="0"/>
          <w:numId w:val="45"/>
        </w:numPr>
        <w:spacing w:before="319" w:after="319"/>
        <w:rPr>
          <w:rFonts w:eastAsia="Linux Libertine"/>
          <w:sz w:val="22"/>
        </w:rPr>
      </w:pPr>
      <w:r w:rsidRPr="00FD0FB2">
        <w:rPr>
          <w:rFonts w:eastAsia="Linux Libertine"/>
          <w:sz w:val="22"/>
        </w:rPr>
        <w:t>Tumor</w:t>
      </w:r>
      <w:r w:rsidR="65B44CE2" w:rsidRPr="00FD0FB2">
        <w:rPr>
          <w:rFonts w:eastAsia="Linux Libertine"/>
          <w:sz w:val="22"/>
        </w:rPr>
        <w:t xml:space="preserve"> Size: This is a continuous </w:t>
      </w:r>
      <w:r w:rsidR="41054EC3" w:rsidRPr="00FD0FB2">
        <w:rPr>
          <w:rFonts w:eastAsia="Linux Libertine"/>
          <w:sz w:val="22"/>
        </w:rPr>
        <w:t>variable as</w:t>
      </w:r>
      <w:r w:rsidR="65B44CE2" w:rsidRPr="00FD0FB2">
        <w:rPr>
          <w:rFonts w:eastAsia="Linux Libertine"/>
          <w:sz w:val="22"/>
        </w:rPr>
        <w:t xml:space="preserve"> the </w:t>
      </w:r>
      <w:r w:rsidR="003C21D3" w:rsidRPr="00FD0FB2">
        <w:rPr>
          <w:rFonts w:eastAsia="Linux Libertine"/>
          <w:sz w:val="22"/>
        </w:rPr>
        <w:t>size</w:t>
      </w:r>
      <w:r w:rsidR="65B44CE2" w:rsidRPr="00FD0FB2">
        <w:rPr>
          <w:rFonts w:eastAsia="Linux Libertine"/>
          <w:sz w:val="22"/>
        </w:rPr>
        <w:t xml:space="preserve"> of a tumor may indicate the </w:t>
      </w:r>
      <w:r w:rsidR="13F7054E" w:rsidRPr="00FD0FB2">
        <w:rPr>
          <w:rFonts w:eastAsia="Linux Libertine"/>
          <w:sz w:val="22"/>
        </w:rPr>
        <w:t>risk</w:t>
      </w:r>
      <w:r w:rsidR="65B44CE2" w:rsidRPr="00FD0FB2">
        <w:rPr>
          <w:rFonts w:eastAsia="Linux Libertine"/>
          <w:sz w:val="22"/>
        </w:rPr>
        <w:t xml:space="preserve"> of poor or good survival. It is directly related to the sev</w:t>
      </w:r>
      <w:r w:rsidR="02EB089D" w:rsidRPr="00FD0FB2">
        <w:rPr>
          <w:rFonts w:eastAsia="Linux Libertine"/>
          <w:sz w:val="22"/>
        </w:rPr>
        <w:t xml:space="preserve">erity of the condition. </w:t>
      </w:r>
    </w:p>
    <w:p w14:paraId="7EF4CF53" w14:textId="76A6CD98" w:rsidR="4089F833" w:rsidRPr="00FD0FB2" w:rsidRDefault="62C0B5F8" w:rsidP="3F04B21E">
      <w:pPr>
        <w:pStyle w:val="ListParagraph"/>
        <w:numPr>
          <w:ilvl w:val="0"/>
          <w:numId w:val="45"/>
        </w:numPr>
        <w:spacing w:before="319" w:after="319"/>
        <w:rPr>
          <w:rFonts w:eastAsia="Linux Libertine"/>
          <w:sz w:val="22"/>
        </w:rPr>
      </w:pPr>
      <w:r w:rsidRPr="00FD0FB2">
        <w:rPr>
          <w:rFonts w:eastAsia="Linux Libertine"/>
          <w:sz w:val="22"/>
        </w:rPr>
        <w:t xml:space="preserve">Tumor location: this is a categorical variable and may influence the rate of survival </w:t>
      </w:r>
      <w:r w:rsidR="301B0D73" w:rsidRPr="00FD0FB2">
        <w:rPr>
          <w:rFonts w:eastAsia="Linux Libertine"/>
          <w:sz w:val="22"/>
        </w:rPr>
        <w:t>due</w:t>
      </w:r>
      <w:r w:rsidRPr="00FD0FB2">
        <w:rPr>
          <w:rFonts w:eastAsia="Linux Libertine"/>
          <w:sz w:val="22"/>
        </w:rPr>
        <w:t xml:space="preserve"> to their location </w:t>
      </w:r>
      <w:r w:rsidR="3A20A395" w:rsidRPr="00FD0FB2">
        <w:rPr>
          <w:rFonts w:eastAsia="Linux Libertine"/>
          <w:sz w:val="22"/>
        </w:rPr>
        <w:t xml:space="preserve">to crucial areas. </w:t>
      </w:r>
    </w:p>
    <w:p w14:paraId="0291695E" w14:textId="29CC51FA" w:rsidR="668EE11C" w:rsidRPr="00FD0FB2" w:rsidRDefault="668EE11C" w:rsidP="5C0AE606">
      <w:pPr>
        <w:spacing w:before="319" w:after="319"/>
        <w:rPr>
          <w:sz w:val="22"/>
          <w:szCs w:val="22"/>
        </w:rPr>
      </w:pPr>
      <w:r w:rsidRPr="00FD0FB2">
        <w:rPr>
          <w:rFonts w:eastAsia="Linux Libertine"/>
          <w:sz w:val="22"/>
          <w:szCs w:val="22"/>
        </w:rPr>
        <w:t>We did not elect to change our model to a Cox Proportional Hazard version, as our model showed good reliability in our cross-validation and performance evaluation scores.</w:t>
      </w:r>
    </w:p>
    <w:p w14:paraId="630AF53E" w14:textId="15E627C4" w:rsidR="3C9972FF" w:rsidRPr="00FD0FB2" w:rsidRDefault="0F2A279A" w:rsidP="08E2F6FC">
      <w:pPr>
        <w:spacing w:before="319" w:after="319"/>
        <w:rPr>
          <w:rFonts w:eastAsia="Linux Libertine"/>
          <w:sz w:val="22"/>
          <w:szCs w:val="22"/>
        </w:rPr>
      </w:pPr>
      <w:r w:rsidRPr="00FD0FB2">
        <w:rPr>
          <w:rFonts w:eastAsia="Linux Libertine"/>
          <w:sz w:val="22"/>
          <w:szCs w:val="22"/>
        </w:rPr>
        <w:t xml:space="preserve">Common issues in medical datasets </w:t>
      </w:r>
      <w:r w:rsidR="50CF3D89" w:rsidRPr="00FD0FB2">
        <w:rPr>
          <w:rFonts w:eastAsia="Linux Libertine"/>
          <w:sz w:val="22"/>
          <w:szCs w:val="22"/>
        </w:rPr>
        <w:t>are</w:t>
      </w:r>
      <w:r w:rsidRPr="00FD0FB2">
        <w:rPr>
          <w:rFonts w:eastAsia="Linux Libertine"/>
          <w:sz w:val="22"/>
          <w:szCs w:val="22"/>
        </w:rPr>
        <w:t xml:space="preserve"> class </w:t>
      </w:r>
      <w:r w:rsidR="11A1C46D" w:rsidRPr="00FD0FB2">
        <w:rPr>
          <w:rFonts w:eastAsia="Linux Libertine"/>
          <w:sz w:val="22"/>
          <w:szCs w:val="22"/>
        </w:rPr>
        <w:t>imbalances</w:t>
      </w:r>
      <w:r w:rsidRPr="00FD0FB2">
        <w:rPr>
          <w:rFonts w:eastAsia="Linux Libertine"/>
          <w:sz w:val="22"/>
          <w:szCs w:val="22"/>
        </w:rPr>
        <w:t xml:space="preserve">, where to number of survivors will </w:t>
      </w:r>
      <w:r w:rsidR="42E741F2" w:rsidRPr="00FD0FB2">
        <w:rPr>
          <w:rFonts w:eastAsia="Linux Libertine"/>
          <w:sz w:val="22"/>
          <w:szCs w:val="22"/>
        </w:rPr>
        <w:t>outweigh</w:t>
      </w:r>
      <w:r w:rsidRPr="00FD0FB2">
        <w:rPr>
          <w:rFonts w:eastAsia="Linux Libertine"/>
          <w:sz w:val="22"/>
          <w:szCs w:val="22"/>
        </w:rPr>
        <w:t xml:space="preserve"> the non-</w:t>
      </w:r>
      <w:r w:rsidR="752E9031" w:rsidRPr="00FD0FB2">
        <w:rPr>
          <w:rFonts w:eastAsia="Linux Libertine"/>
          <w:sz w:val="22"/>
          <w:szCs w:val="22"/>
        </w:rPr>
        <w:t>survivors</w:t>
      </w:r>
      <w:r w:rsidRPr="00FD0FB2">
        <w:rPr>
          <w:rFonts w:eastAsia="Linux Libertine"/>
          <w:sz w:val="22"/>
          <w:szCs w:val="22"/>
        </w:rPr>
        <w:t xml:space="preserve">. This can lead to inaccuracy for the minority class of predictions. </w:t>
      </w:r>
      <w:r w:rsidR="53C1B137" w:rsidRPr="00FD0FB2">
        <w:rPr>
          <w:rFonts w:eastAsia="Linux Libertine"/>
          <w:sz w:val="22"/>
          <w:szCs w:val="22"/>
        </w:rPr>
        <w:t xml:space="preserve">The Random Forest model can handle these </w:t>
      </w:r>
      <w:r w:rsidR="205F180B" w:rsidRPr="00FD0FB2">
        <w:rPr>
          <w:rFonts w:eastAsia="Linux Libertine"/>
          <w:sz w:val="22"/>
          <w:szCs w:val="22"/>
        </w:rPr>
        <w:t>imbalances</w:t>
      </w:r>
      <w:r w:rsidR="53C1B137" w:rsidRPr="00FD0FB2">
        <w:rPr>
          <w:rFonts w:eastAsia="Linux Libertine"/>
          <w:sz w:val="22"/>
          <w:szCs w:val="22"/>
        </w:rPr>
        <w:t xml:space="preserve"> by aggregating multiple decision trees. Evaluation methods can also be implemented such as F1-scor to better asses the </w:t>
      </w:r>
      <w:r w:rsidR="1E689FEB" w:rsidRPr="00FD0FB2">
        <w:rPr>
          <w:rFonts w:eastAsia="Linux Libertine"/>
          <w:sz w:val="22"/>
          <w:szCs w:val="22"/>
        </w:rPr>
        <w:t>model's</w:t>
      </w:r>
      <w:r w:rsidR="53C1B137" w:rsidRPr="00FD0FB2">
        <w:rPr>
          <w:rFonts w:eastAsia="Linux Libertine"/>
          <w:sz w:val="22"/>
          <w:szCs w:val="22"/>
        </w:rPr>
        <w:t xml:space="preserve"> precision in </w:t>
      </w:r>
      <w:r w:rsidR="1B5FC301" w:rsidRPr="00FD0FB2">
        <w:rPr>
          <w:rFonts w:eastAsia="Linux Libertine"/>
          <w:sz w:val="22"/>
          <w:szCs w:val="22"/>
        </w:rPr>
        <w:t>predicting</w:t>
      </w:r>
      <w:r w:rsidR="53C1B137" w:rsidRPr="00FD0FB2">
        <w:rPr>
          <w:rFonts w:eastAsia="Linux Libertine"/>
          <w:sz w:val="22"/>
          <w:szCs w:val="22"/>
        </w:rPr>
        <w:t xml:space="preserve"> the minority class of non-</w:t>
      </w:r>
      <w:r w:rsidR="4C9EC9C8" w:rsidRPr="00FD0FB2">
        <w:rPr>
          <w:rFonts w:eastAsia="Linux Libertine"/>
          <w:sz w:val="22"/>
          <w:szCs w:val="22"/>
        </w:rPr>
        <w:t>survivors</w:t>
      </w:r>
      <w:r w:rsidR="75EF8399" w:rsidRPr="00FD0FB2">
        <w:rPr>
          <w:rFonts w:eastAsia="Linux Libertine"/>
          <w:sz w:val="22"/>
          <w:szCs w:val="22"/>
        </w:rPr>
        <w:t xml:space="preserve">. </w:t>
      </w:r>
    </w:p>
    <w:p w14:paraId="5813A1AC" w14:textId="05968FAB" w:rsidR="5D7CFF59" w:rsidRPr="00FD0FB2" w:rsidRDefault="5D7CFF59" w:rsidP="1BEE91DF">
      <w:pPr>
        <w:spacing w:before="240" w:after="240"/>
        <w:rPr>
          <w:sz w:val="22"/>
          <w:szCs w:val="22"/>
        </w:rPr>
      </w:pPr>
      <w:r w:rsidRPr="00FD0FB2">
        <w:rPr>
          <w:rFonts w:eastAsia="Linux Libertine" w:cs="Linux Libertine"/>
          <w:sz w:val="22"/>
          <w:szCs w:val="22"/>
        </w:rPr>
        <w:t>Cross-validation is a technique used in machine learning to assess the performance of a model by splitting the data into multiple subsets or folds. In k-fold cross-validation, the dataset is divided into 'k' equal parts, where the model is trained on 'k-1' folds and tested on the remaining fold. This process is repeated k times, with each fold serving as the test set once. Cross-validation helps ensure that the model performs well on unseen data, providing a more reliable estimate of its generalization ability and preventing overfitting. It also gives us a better understanding of how the model will perform in real-world scenarios.</w:t>
      </w:r>
    </w:p>
    <w:p w14:paraId="42759A84" w14:textId="2692027D" w:rsidR="5D7CFF59" w:rsidRPr="00FD0FB2" w:rsidRDefault="5D7CFF59" w:rsidP="1BEE91DF">
      <w:pPr>
        <w:spacing w:before="240" w:after="240"/>
        <w:rPr>
          <w:rFonts w:eastAsia="Linux Libertine" w:cs="Linux Libertine"/>
          <w:sz w:val="22"/>
          <w:szCs w:val="22"/>
        </w:rPr>
      </w:pPr>
      <w:r w:rsidRPr="00FD0FB2">
        <w:rPr>
          <w:rFonts w:eastAsia="Linux Libertine" w:cs="Linux Libertine"/>
          <w:sz w:val="22"/>
          <w:szCs w:val="22"/>
        </w:rPr>
        <w:t xml:space="preserve">In the context of the cancer survival prediction model, handling feature importance is essential to interpret the results and understand which variables contribute most to survival prediction. Random Forests, which are well-suited for this type of analysis, can automatically rank the importance of each feature based on how much they reduce the impurity during the model’s decision-making process. By identifying </w:t>
      </w:r>
      <w:r w:rsidRPr="00FD0FB2">
        <w:rPr>
          <w:rFonts w:eastAsia="Linux Libertine" w:cs="Linux Libertine"/>
          <w:sz w:val="22"/>
          <w:szCs w:val="22"/>
        </w:rPr>
        <w:lastRenderedPageBreak/>
        <w:t>the most influential features, such as tumor size, biopsy results, and patient demographics, we can better understand which factors are critical for survival outcomes. This information is valuable for clinicians, as it helps prioritize the most important risk factors and informs decisions regarding treatment options and patient care. Feature importance not only aids in model interpretability but also helps simplify the model by allowing practitioners to focus on the most significant attributes.</w:t>
      </w:r>
    </w:p>
    <w:p w14:paraId="2A94F142" w14:textId="5FBF1ED5" w:rsidR="10FE4161" w:rsidRPr="00FD0FB2" w:rsidRDefault="7CD27B0D" w:rsidP="34ECEF11">
      <w:pPr>
        <w:pStyle w:val="Heading4"/>
        <w:spacing w:before="319" w:after="319"/>
        <w:rPr>
          <w:rFonts w:ascii="Linux Libertine" w:eastAsiaTheme="minorEastAsia" w:hAnsi="Linux Libertine" w:cs="Linux Libertine"/>
          <w:b/>
          <w:bCs/>
          <w:i w:val="0"/>
          <w:iCs w:val="0"/>
          <w:color w:val="auto"/>
          <w:sz w:val="22"/>
          <w:szCs w:val="22"/>
        </w:rPr>
      </w:pPr>
      <w:r w:rsidRPr="00FD0FB2">
        <w:rPr>
          <w:rFonts w:ascii="Linux Libertine" w:eastAsiaTheme="minorEastAsia" w:hAnsi="Linux Libertine" w:cs="Linux Libertine"/>
          <w:b/>
          <w:bCs/>
          <w:i w:val="0"/>
          <w:iCs w:val="0"/>
          <w:color w:val="auto"/>
          <w:sz w:val="22"/>
          <w:szCs w:val="22"/>
        </w:rPr>
        <w:t xml:space="preserve">Data Processing </w:t>
      </w:r>
    </w:p>
    <w:p w14:paraId="39C7AA7D" w14:textId="1862FB57" w:rsidR="2D697776" w:rsidRPr="00FD0FB2" w:rsidRDefault="36221AA5">
      <w:pPr>
        <w:rPr>
          <w:sz w:val="22"/>
          <w:szCs w:val="22"/>
        </w:rPr>
      </w:pPr>
      <w:r w:rsidRPr="00FD0FB2">
        <w:rPr>
          <w:sz w:val="22"/>
          <w:szCs w:val="22"/>
        </w:rPr>
        <w:t>It is likely that with this dataset</w:t>
      </w:r>
      <w:r w:rsidR="65D98077" w:rsidRPr="00FD0FB2">
        <w:rPr>
          <w:sz w:val="22"/>
          <w:szCs w:val="22"/>
        </w:rPr>
        <w:t xml:space="preserve"> coming from Kaggle, the majority of it has already been cleaned and potentially missing attributes have already been </w:t>
      </w:r>
      <w:r w:rsidR="6CC783FE" w:rsidRPr="00FD0FB2">
        <w:rPr>
          <w:sz w:val="22"/>
          <w:szCs w:val="22"/>
        </w:rPr>
        <w:t>accounted</w:t>
      </w:r>
      <w:r w:rsidR="4AC0A027" w:rsidRPr="00FD0FB2">
        <w:rPr>
          <w:sz w:val="22"/>
          <w:szCs w:val="22"/>
        </w:rPr>
        <w:t xml:space="preserve"> for</w:t>
      </w:r>
      <w:r w:rsidR="65D98077" w:rsidRPr="00FD0FB2">
        <w:rPr>
          <w:sz w:val="22"/>
          <w:szCs w:val="22"/>
        </w:rPr>
        <w:t>. However</w:t>
      </w:r>
      <w:r w:rsidR="772CC08A" w:rsidRPr="00FD0FB2">
        <w:rPr>
          <w:sz w:val="22"/>
          <w:szCs w:val="22"/>
        </w:rPr>
        <w:t>,</w:t>
      </w:r>
      <w:r w:rsidR="65D98077" w:rsidRPr="00FD0FB2">
        <w:rPr>
          <w:sz w:val="22"/>
          <w:szCs w:val="22"/>
        </w:rPr>
        <w:t xml:space="preserve"> in </w:t>
      </w:r>
      <w:r w:rsidR="0786D48B" w:rsidRPr="00FD0FB2">
        <w:rPr>
          <w:sz w:val="22"/>
          <w:szCs w:val="22"/>
        </w:rPr>
        <w:t>m</w:t>
      </w:r>
      <w:r w:rsidR="65D98077" w:rsidRPr="00FD0FB2">
        <w:rPr>
          <w:sz w:val="22"/>
          <w:szCs w:val="22"/>
        </w:rPr>
        <w:t xml:space="preserve">odel building and processing it is crucial to not </w:t>
      </w:r>
      <w:r w:rsidR="786AC897" w:rsidRPr="00FD0FB2">
        <w:rPr>
          <w:sz w:val="22"/>
          <w:szCs w:val="22"/>
        </w:rPr>
        <w:t>assume</w:t>
      </w:r>
      <w:r w:rsidR="65D98077" w:rsidRPr="00FD0FB2">
        <w:rPr>
          <w:sz w:val="22"/>
          <w:szCs w:val="22"/>
        </w:rPr>
        <w:t xml:space="preserve"> that the data is prepa</w:t>
      </w:r>
      <w:r w:rsidR="347122D2" w:rsidRPr="00FD0FB2">
        <w:rPr>
          <w:sz w:val="22"/>
          <w:szCs w:val="22"/>
        </w:rPr>
        <w:t xml:space="preserve">red without </w:t>
      </w:r>
      <w:r w:rsidR="65082448" w:rsidRPr="00FD0FB2">
        <w:rPr>
          <w:sz w:val="22"/>
          <w:szCs w:val="22"/>
        </w:rPr>
        <w:t>several</w:t>
      </w:r>
      <w:r w:rsidR="347122D2" w:rsidRPr="00FD0FB2">
        <w:rPr>
          <w:sz w:val="22"/>
          <w:szCs w:val="22"/>
        </w:rPr>
        <w:t xml:space="preserve"> verification steps. Assumption </w:t>
      </w:r>
      <w:r w:rsidR="10D9B48F" w:rsidRPr="00FD0FB2">
        <w:rPr>
          <w:sz w:val="22"/>
          <w:szCs w:val="22"/>
        </w:rPr>
        <w:t xml:space="preserve">could lead to errors during model processing especially when using </w:t>
      </w:r>
      <w:r w:rsidR="5A7EE447" w:rsidRPr="00FD0FB2">
        <w:rPr>
          <w:sz w:val="22"/>
          <w:szCs w:val="22"/>
        </w:rPr>
        <w:t>algorithms</w:t>
      </w:r>
      <w:r w:rsidR="10D9B48F" w:rsidRPr="00FD0FB2">
        <w:rPr>
          <w:sz w:val="22"/>
          <w:szCs w:val="22"/>
        </w:rPr>
        <w:t xml:space="preserve"> that may be sensitive to missing values or inconsistencies. such as Random Forest. Verification</w:t>
      </w:r>
      <w:r w:rsidR="5441592D" w:rsidRPr="00FD0FB2">
        <w:rPr>
          <w:sz w:val="22"/>
          <w:szCs w:val="22"/>
        </w:rPr>
        <w:t xml:space="preserve"> assures the reliability of our model and its predictions, and accuracy. </w:t>
      </w:r>
    </w:p>
    <w:p w14:paraId="1B025342" w14:textId="707DDBCF" w:rsidR="02D1FA66" w:rsidRPr="00FD0FB2" w:rsidRDefault="34354814" w:rsidP="1BEE91DF">
      <w:pPr>
        <w:spacing w:before="319" w:after="319"/>
        <w:jc w:val="center"/>
        <w:rPr>
          <w:rFonts w:cs="Linux Libertine"/>
          <w:color w:val="000000" w:themeColor="text1"/>
          <w:sz w:val="22"/>
          <w:szCs w:val="22"/>
        </w:rPr>
      </w:pPr>
      <w:r w:rsidRPr="00FD0FB2">
        <w:rPr>
          <w:noProof/>
          <w:sz w:val="22"/>
          <w:szCs w:val="22"/>
        </w:rPr>
        <w:drawing>
          <wp:inline distT="0" distB="0" distL="0" distR="0" wp14:anchorId="18E814B3" wp14:editId="198EF5C8">
            <wp:extent cx="2499428" cy="2397889"/>
            <wp:effectExtent l="0" t="0" r="0" b="0"/>
            <wp:docPr id="1552515534" name="Picture 1552515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2515534"/>
                    <pic:cNvPicPr/>
                  </pic:nvPicPr>
                  <pic:blipFill>
                    <a:blip r:embed="rId26">
                      <a:extLst>
                        <a:ext uri="{28A0092B-C50C-407E-A947-70E740481C1C}">
                          <a14:useLocalDpi xmlns:a14="http://schemas.microsoft.com/office/drawing/2010/main" val="0"/>
                        </a:ext>
                      </a:extLst>
                    </a:blip>
                    <a:stretch>
                      <a:fillRect/>
                    </a:stretch>
                  </pic:blipFill>
                  <pic:spPr>
                    <a:xfrm>
                      <a:off x="0" y="0"/>
                      <a:ext cx="2499428" cy="2397889"/>
                    </a:xfrm>
                    <a:prstGeom prst="rect">
                      <a:avLst/>
                    </a:prstGeom>
                  </pic:spPr>
                </pic:pic>
              </a:graphicData>
            </a:graphic>
          </wp:inline>
        </w:drawing>
      </w:r>
    </w:p>
    <w:p w14:paraId="7FF86F0E" w14:textId="5244327E" w:rsidR="02D1FA66" w:rsidRPr="00FD0FB2" w:rsidRDefault="1EBB20B5" w:rsidP="7F120544">
      <w:pPr>
        <w:spacing w:before="319" w:after="319"/>
        <w:rPr>
          <w:rFonts w:cs="Linux Libertine"/>
          <w:color w:val="000000" w:themeColor="text1"/>
          <w:sz w:val="22"/>
          <w:szCs w:val="22"/>
        </w:rPr>
      </w:pPr>
      <w:r w:rsidRPr="00FD0FB2">
        <w:rPr>
          <w:rFonts w:cs="Linux Libertine"/>
          <w:color w:val="000000" w:themeColor="text1"/>
          <w:sz w:val="22"/>
          <w:szCs w:val="22"/>
        </w:rPr>
        <w:t>Handled missing values:</w:t>
      </w:r>
      <w:r w:rsidR="4ADBAB3F" w:rsidRPr="00FD0FB2">
        <w:rPr>
          <w:rFonts w:cs="Linux Libertine"/>
          <w:color w:val="000000" w:themeColor="text1"/>
          <w:sz w:val="22"/>
          <w:szCs w:val="22"/>
        </w:rPr>
        <w:t xml:space="preserve"> </w:t>
      </w:r>
      <w:r w:rsidR="730CECEB" w:rsidRPr="00FD0FB2">
        <w:rPr>
          <w:rFonts w:cs="Linux Libertine"/>
          <w:color w:val="000000" w:themeColor="text1"/>
          <w:sz w:val="22"/>
          <w:szCs w:val="22"/>
        </w:rPr>
        <w:t xml:space="preserve">In previous feedback, it was </w:t>
      </w:r>
      <w:r w:rsidR="1E9EB60B" w:rsidRPr="00FD0FB2">
        <w:rPr>
          <w:rFonts w:cs="Linux Libertine"/>
          <w:color w:val="000000" w:themeColor="text1"/>
          <w:sz w:val="22"/>
          <w:szCs w:val="22"/>
        </w:rPr>
        <w:t>suggested</w:t>
      </w:r>
      <w:r w:rsidR="730CECEB" w:rsidRPr="00FD0FB2">
        <w:rPr>
          <w:rFonts w:cs="Linux Libertine"/>
          <w:color w:val="000000" w:themeColor="text1"/>
          <w:sz w:val="22"/>
          <w:szCs w:val="22"/>
        </w:rPr>
        <w:t xml:space="preserve"> to use mode and mean imputation for handling missing values in our dataset. This method involves replacing missing numerical values </w:t>
      </w:r>
      <w:r w:rsidR="75FCA2DB" w:rsidRPr="00FD0FB2">
        <w:rPr>
          <w:rFonts w:cs="Linux Libertine"/>
          <w:color w:val="000000" w:themeColor="text1"/>
          <w:sz w:val="22"/>
          <w:szCs w:val="22"/>
        </w:rPr>
        <w:t xml:space="preserve">with the average value of the data collected for that attribute. </w:t>
      </w:r>
      <w:r w:rsidR="75FCA2DB" w:rsidRPr="00FD0FB2">
        <w:rPr>
          <w:rFonts w:cs="Linux Libertine"/>
          <w:color w:val="000000" w:themeColor="text1"/>
          <w:sz w:val="22"/>
          <w:szCs w:val="22"/>
        </w:rPr>
        <w:t>Mode imputation involves replacing missing categorical values with the most frequent category. For this data set, once importing it into python as</w:t>
      </w:r>
      <w:r w:rsidR="47D887B0" w:rsidRPr="00FD0FB2">
        <w:rPr>
          <w:rFonts w:cs="Linux Libertine"/>
          <w:color w:val="000000" w:themeColor="text1"/>
          <w:sz w:val="22"/>
          <w:szCs w:val="22"/>
        </w:rPr>
        <w:t xml:space="preserve"> a csv file, the check for missing </w:t>
      </w:r>
      <w:r w:rsidR="03919C10" w:rsidRPr="00FD0FB2">
        <w:rPr>
          <w:rFonts w:cs="Linux Libertine"/>
          <w:color w:val="000000" w:themeColor="text1"/>
          <w:sz w:val="22"/>
          <w:szCs w:val="22"/>
        </w:rPr>
        <w:t>values</w:t>
      </w:r>
      <w:r w:rsidR="47D887B0" w:rsidRPr="00FD0FB2">
        <w:rPr>
          <w:rFonts w:cs="Linux Libertine"/>
          <w:color w:val="000000" w:themeColor="text1"/>
          <w:sz w:val="22"/>
          <w:szCs w:val="22"/>
        </w:rPr>
        <w:t xml:space="preserve"> was </w:t>
      </w:r>
      <w:r w:rsidR="514ACD11" w:rsidRPr="00FD0FB2">
        <w:rPr>
          <w:rFonts w:cs="Linux Libertine"/>
          <w:color w:val="000000" w:themeColor="text1"/>
          <w:sz w:val="22"/>
          <w:szCs w:val="22"/>
        </w:rPr>
        <w:t>done</w:t>
      </w:r>
      <w:r w:rsidR="47D887B0" w:rsidRPr="00FD0FB2">
        <w:rPr>
          <w:rFonts w:cs="Linux Libertine"/>
          <w:color w:val="000000" w:themeColor="text1"/>
          <w:sz w:val="22"/>
          <w:szCs w:val="22"/>
        </w:rPr>
        <w:t xml:space="preserve"> using the ”isnull()” function on each attribute </w:t>
      </w:r>
      <w:r w:rsidR="67A6F696" w:rsidRPr="00FD0FB2">
        <w:rPr>
          <w:rFonts w:cs="Linux Libertine"/>
          <w:color w:val="000000" w:themeColor="text1"/>
          <w:sz w:val="22"/>
          <w:szCs w:val="22"/>
        </w:rPr>
        <w:t>to</w:t>
      </w:r>
      <w:r w:rsidR="47D887B0" w:rsidRPr="00FD0FB2">
        <w:rPr>
          <w:rFonts w:cs="Linux Libertine"/>
          <w:color w:val="000000" w:themeColor="text1"/>
          <w:sz w:val="22"/>
          <w:szCs w:val="22"/>
        </w:rPr>
        <w:t xml:space="preserve"> get an overal</w:t>
      </w:r>
      <w:r w:rsidR="35D9EB95" w:rsidRPr="00FD0FB2">
        <w:rPr>
          <w:rFonts w:cs="Linux Libertine"/>
          <w:color w:val="000000" w:themeColor="text1"/>
          <w:sz w:val="22"/>
          <w:szCs w:val="22"/>
        </w:rPr>
        <w:t xml:space="preserve">l sum of the missing values. The result of this shows that in </w:t>
      </w:r>
      <w:r w:rsidR="1FDE7B69" w:rsidRPr="00FD0FB2">
        <w:rPr>
          <w:rFonts w:cs="Linux Libertine"/>
          <w:color w:val="000000" w:themeColor="text1"/>
          <w:sz w:val="22"/>
          <w:szCs w:val="22"/>
        </w:rPr>
        <w:t>our</w:t>
      </w:r>
      <w:r w:rsidR="35D9EB95" w:rsidRPr="00FD0FB2">
        <w:rPr>
          <w:rFonts w:cs="Linux Libertine"/>
          <w:color w:val="000000" w:themeColor="text1"/>
          <w:sz w:val="22"/>
          <w:szCs w:val="22"/>
        </w:rPr>
        <w:t xml:space="preserve"> data preprocessing </w:t>
      </w:r>
      <w:r w:rsidR="6BF0D652" w:rsidRPr="00FD0FB2">
        <w:rPr>
          <w:rFonts w:cs="Linux Libertine"/>
          <w:color w:val="000000" w:themeColor="text1"/>
          <w:sz w:val="22"/>
          <w:szCs w:val="22"/>
        </w:rPr>
        <w:t>there</w:t>
      </w:r>
      <w:r w:rsidR="35D9EB95" w:rsidRPr="00FD0FB2">
        <w:rPr>
          <w:rFonts w:cs="Linux Libertine"/>
          <w:color w:val="000000" w:themeColor="text1"/>
          <w:sz w:val="22"/>
          <w:szCs w:val="22"/>
        </w:rPr>
        <w:t xml:space="preserve"> is </w:t>
      </w:r>
      <w:r w:rsidR="40F7A911" w:rsidRPr="00FD0FB2">
        <w:rPr>
          <w:rFonts w:cs="Linux Libertine"/>
          <w:color w:val="000000" w:themeColor="text1"/>
          <w:sz w:val="22"/>
          <w:szCs w:val="22"/>
        </w:rPr>
        <w:t>no</w:t>
      </w:r>
      <w:r w:rsidR="35D9EB95" w:rsidRPr="00FD0FB2">
        <w:rPr>
          <w:rFonts w:cs="Linux Libertine"/>
          <w:color w:val="000000" w:themeColor="text1"/>
          <w:sz w:val="22"/>
          <w:szCs w:val="22"/>
        </w:rPr>
        <w:t xml:space="preserve"> need for mode or mean implementation that needs to be added into ou</w:t>
      </w:r>
      <w:r w:rsidR="35F18E8D" w:rsidRPr="00FD0FB2">
        <w:rPr>
          <w:rFonts w:cs="Linux Libertine"/>
          <w:color w:val="000000" w:themeColor="text1"/>
          <w:sz w:val="22"/>
          <w:szCs w:val="22"/>
        </w:rPr>
        <w:t>r</w:t>
      </w:r>
      <w:r w:rsidR="35D9EB95" w:rsidRPr="00FD0FB2">
        <w:rPr>
          <w:rFonts w:cs="Linux Libertine"/>
          <w:color w:val="000000" w:themeColor="text1"/>
          <w:sz w:val="22"/>
          <w:szCs w:val="22"/>
        </w:rPr>
        <w:t xml:space="preserve"> pr</w:t>
      </w:r>
      <w:r w:rsidR="20492DD7" w:rsidRPr="00FD0FB2">
        <w:rPr>
          <w:rFonts w:cs="Linux Libertine"/>
          <w:color w:val="000000" w:themeColor="text1"/>
          <w:sz w:val="22"/>
          <w:szCs w:val="22"/>
        </w:rPr>
        <w:t xml:space="preserve">eprocessing process. </w:t>
      </w:r>
    </w:p>
    <w:p w14:paraId="165B7E64" w14:textId="7586BA1D" w:rsidR="2A983232" w:rsidRPr="00FD0FB2" w:rsidRDefault="2A983232" w:rsidP="2A983232">
      <w:pPr>
        <w:rPr>
          <w:sz w:val="22"/>
          <w:szCs w:val="22"/>
        </w:rPr>
      </w:pPr>
    </w:p>
    <w:p w14:paraId="7D8A7B93" w14:textId="018F23F6" w:rsidR="14169625" w:rsidRPr="00FD0FB2" w:rsidRDefault="258DF9F8">
      <w:pPr>
        <w:rPr>
          <w:sz w:val="22"/>
          <w:szCs w:val="22"/>
        </w:rPr>
      </w:pPr>
      <w:r w:rsidRPr="00FD0FB2">
        <w:rPr>
          <w:sz w:val="22"/>
          <w:szCs w:val="22"/>
        </w:rPr>
        <w:t xml:space="preserve">Identifying any Outliers Present: </w:t>
      </w:r>
      <w:r w:rsidR="6F43AAD9" w:rsidRPr="00FD0FB2">
        <w:rPr>
          <w:rFonts w:eastAsia="Linux Libertine" w:cs="Linux Libertine"/>
          <w:sz w:val="22"/>
          <w:szCs w:val="22"/>
        </w:rPr>
        <w:t>Identifying outliers is a crucial step in data preprocessing, as these extreme values can significantly impact the performance of machine learning models, including Random Forests. Outliers are data points that deviate significantly from other observations, and if not handled properly, they can skew the results, leading to inaccurate predictions. In the context of Random Forests, outliers can affect the splitting criteria of decision trees, potentially causing them to overfit or underfit the data. By identifying and addressing outliers, we can ensure that the model focuses on the overall patterns in the data, rather than being overly influenced by extreme or irrelevant values. This helps to improve the generalization ability of the model, leading to better predictive accuracy and more reliable insights from the dataset. Thus, detecting and managing outliers is an essential preprocessing step that enhances the performance of the Random Forest algorithm.</w:t>
      </w:r>
    </w:p>
    <w:p w14:paraId="5BE99E41" w14:textId="3B22DF6B" w:rsidR="7A671F27" w:rsidRPr="00FD0FB2" w:rsidRDefault="7A671F27" w:rsidP="7A671F27">
      <w:pPr>
        <w:rPr>
          <w:rFonts w:eastAsia="Linux Libertine" w:cs="Linux Libertine"/>
          <w:sz w:val="22"/>
          <w:szCs w:val="22"/>
        </w:rPr>
      </w:pPr>
    </w:p>
    <w:p w14:paraId="42C4AB14" w14:textId="531631AB" w:rsidR="6F43AAD9" w:rsidRPr="00FD0FB2" w:rsidRDefault="6F43AAD9" w:rsidP="7A671F27">
      <w:pPr>
        <w:rPr>
          <w:rFonts w:eastAsia="Linux Libertine" w:cs="Linux Libertine"/>
          <w:sz w:val="22"/>
          <w:szCs w:val="22"/>
        </w:rPr>
      </w:pPr>
      <w:r w:rsidRPr="00FD0FB2">
        <w:rPr>
          <w:rFonts w:eastAsia="Linux Libertine" w:cs="Linux Libertine"/>
          <w:sz w:val="22"/>
          <w:szCs w:val="22"/>
        </w:rPr>
        <w:t xml:space="preserve">Example </w:t>
      </w:r>
      <w:r w:rsidR="74248DE7" w:rsidRPr="00FD0FB2">
        <w:rPr>
          <w:rFonts w:eastAsia="Linux Libertine" w:cs="Linux Libertine"/>
          <w:sz w:val="22"/>
          <w:szCs w:val="22"/>
        </w:rPr>
        <w:t xml:space="preserve">- </w:t>
      </w:r>
      <w:r w:rsidRPr="00FD0FB2">
        <w:rPr>
          <w:rFonts w:eastAsia="Linux Libertine" w:cs="Linux Libertine"/>
          <w:sz w:val="22"/>
          <w:szCs w:val="22"/>
        </w:rPr>
        <w:t xml:space="preserve">Blood Pressure: </w:t>
      </w:r>
    </w:p>
    <w:p w14:paraId="4BDD43F5" w14:textId="38455BE1" w:rsidR="58005A63" w:rsidRPr="00FD0FB2" w:rsidRDefault="63507D78" w:rsidP="1BEE91DF">
      <w:pPr>
        <w:jc w:val="center"/>
        <w:rPr>
          <w:sz w:val="22"/>
          <w:szCs w:val="22"/>
        </w:rPr>
      </w:pPr>
      <w:r w:rsidRPr="00FD0FB2">
        <w:rPr>
          <w:noProof/>
          <w:sz w:val="22"/>
          <w:szCs w:val="22"/>
        </w:rPr>
        <w:drawing>
          <wp:inline distT="0" distB="0" distL="0" distR="0" wp14:anchorId="6E0EEDD2" wp14:editId="1506A6EE">
            <wp:extent cx="2609850" cy="1443573"/>
            <wp:effectExtent l="0" t="0" r="0" b="0"/>
            <wp:docPr id="2022157243" name="Picture 2022157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2157243"/>
                    <pic:cNvPicPr/>
                  </pic:nvPicPr>
                  <pic:blipFill>
                    <a:blip r:embed="rId27">
                      <a:extLst>
                        <a:ext uri="{28A0092B-C50C-407E-A947-70E740481C1C}">
                          <a14:useLocalDpi xmlns:a14="http://schemas.microsoft.com/office/drawing/2010/main" val="0"/>
                        </a:ext>
                      </a:extLst>
                    </a:blip>
                    <a:stretch>
                      <a:fillRect/>
                    </a:stretch>
                  </pic:blipFill>
                  <pic:spPr>
                    <a:xfrm>
                      <a:off x="0" y="0"/>
                      <a:ext cx="2609850" cy="1443573"/>
                    </a:xfrm>
                    <a:prstGeom prst="rect">
                      <a:avLst/>
                    </a:prstGeom>
                  </pic:spPr>
                </pic:pic>
              </a:graphicData>
            </a:graphic>
          </wp:inline>
        </w:drawing>
      </w:r>
    </w:p>
    <w:p w14:paraId="495853EC" w14:textId="56497054" w:rsidR="34934BAC" w:rsidRPr="00FD0FB2" w:rsidRDefault="63507D78" w:rsidP="1BEE91DF">
      <w:pPr>
        <w:jc w:val="center"/>
        <w:rPr>
          <w:sz w:val="22"/>
          <w:szCs w:val="22"/>
        </w:rPr>
      </w:pPr>
      <w:r w:rsidRPr="00FD0FB2">
        <w:rPr>
          <w:noProof/>
          <w:sz w:val="22"/>
          <w:szCs w:val="22"/>
        </w:rPr>
        <w:lastRenderedPageBreak/>
        <w:drawing>
          <wp:inline distT="0" distB="0" distL="0" distR="0" wp14:anchorId="241A5CF1" wp14:editId="3A313D5F">
            <wp:extent cx="2743200" cy="1585913"/>
            <wp:effectExtent l="0" t="0" r="0" b="0"/>
            <wp:docPr id="298497209" name="Picture 298497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497209"/>
                    <pic:cNvPicPr/>
                  </pic:nvPicPr>
                  <pic:blipFill>
                    <a:blip r:embed="rId28">
                      <a:extLst>
                        <a:ext uri="{28A0092B-C50C-407E-A947-70E740481C1C}">
                          <a14:useLocalDpi xmlns:a14="http://schemas.microsoft.com/office/drawing/2010/main" val="0"/>
                        </a:ext>
                      </a:extLst>
                    </a:blip>
                    <a:stretch>
                      <a:fillRect/>
                    </a:stretch>
                  </pic:blipFill>
                  <pic:spPr>
                    <a:xfrm>
                      <a:off x="0" y="0"/>
                      <a:ext cx="2743200" cy="1585913"/>
                    </a:xfrm>
                    <a:prstGeom prst="rect">
                      <a:avLst/>
                    </a:prstGeom>
                  </pic:spPr>
                </pic:pic>
              </a:graphicData>
            </a:graphic>
          </wp:inline>
        </w:drawing>
      </w:r>
    </w:p>
    <w:p w14:paraId="168730DE" w14:textId="033300CB" w:rsidR="0E25CA97" w:rsidRPr="00FD0FB2" w:rsidRDefault="0E25CA97">
      <w:pPr>
        <w:rPr>
          <w:sz w:val="22"/>
          <w:szCs w:val="22"/>
        </w:rPr>
      </w:pPr>
    </w:p>
    <w:p w14:paraId="7F4AA398" w14:textId="272A57D3" w:rsidR="22F98ECE" w:rsidRPr="00FD0FB2" w:rsidRDefault="78B32F13" w:rsidP="22F98ECE">
      <w:pPr>
        <w:rPr>
          <w:sz w:val="22"/>
          <w:szCs w:val="22"/>
        </w:rPr>
      </w:pPr>
      <w:r w:rsidRPr="00FD0FB2">
        <w:rPr>
          <w:sz w:val="22"/>
          <w:szCs w:val="22"/>
        </w:rPr>
        <w:t>Now that we have a boxplot of this attribute</w:t>
      </w:r>
      <w:r w:rsidR="5D75A669" w:rsidRPr="00FD0FB2">
        <w:rPr>
          <w:sz w:val="22"/>
          <w:szCs w:val="22"/>
        </w:rPr>
        <w:t>,</w:t>
      </w:r>
      <w:r w:rsidRPr="00FD0FB2">
        <w:rPr>
          <w:sz w:val="22"/>
          <w:szCs w:val="22"/>
        </w:rPr>
        <w:t xml:space="preserve"> we </w:t>
      </w:r>
      <w:r w:rsidR="01C78DAB" w:rsidRPr="00FD0FB2">
        <w:rPr>
          <w:sz w:val="22"/>
          <w:szCs w:val="22"/>
        </w:rPr>
        <w:t>can</w:t>
      </w:r>
      <w:r w:rsidRPr="00FD0FB2">
        <w:rPr>
          <w:sz w:val="22"/>
          <w:szCs w:val="22"/>
        </w:rPr>
        <w:t xml:space="preserve"> use IQR </w:t>
      </w:r>
      <w:r w:rsidR="3A387FD7" w:rsidRPr="00FD0FB2">
        <w:rPr>
          <w:sz w:val="22"/>
          <w:szCs w:val="22"/>
        </w:rPr>
        <w:t>to</w:t>
      </w:r>
      <w:r w:rsidRPr="00FD0FB2">
        <w:rPr>
          <w:sz w:val="22"/>
          <w:szCs w:val="22"/>
        </w:rPr>
        <w:t xml:space="preserve"> </w:t>
      </w:r>
      <w:r w:rsidR="202B4CED" w:rsidRPr="00FD0FB2">
        <w:rPr>
          <w:sz w:val="22"/>
          <w:szCs w:val="22"/>
        </w:rPr>
        <w:t>identify</w:t>
      </w:r>
      <w:r w:rsidRPr="00FD0FB2">
        <w:rPr>
          <w:sz w:val="22"/>
          <w:szCs w:val="22"/>
        </w:rPr>
        <w:t xml:space="preserve"> any </w:t>
      </w:r>
      <w:r w:rsidR="0E66B027" w:rsidRPr="00FD0FB2">
        <w:rPr>
          <w:sz w:val="22"/>
          <w:szCs w:val="22"/>
        </w:rPr>
        <w:t>outliers</w:t>
      </w:r>
      <w:r w:rsidRPr="00FD0FB2">
        <w:rPr>
          <w:sz w:val="22"/>
          <w:szCs w:val="22"/>
        </w:rPr>
        <w:t xml:space="preserve"> that </w:t>
      </w:r>
      <w:r w:rsidR="7F19A6F1" w:rsidRPr="00FD0FB2">
        <w:rPr>
          <w:sz w:val="22"/>
          <w:szCs w:val="22"/>
        </w:rPr>
        <w:t>exist</w:t>
      </w:r>
      <w:r w:rsidRPr="00FD0FB2">
        <w:rPr>
          <w:sz w:val="22"/>
          <w:szCs w:val="22"/>
        </w:rPr>
        <w:t xml:space="preserve"> in this data</w:t>
      </w:r>
      <w:r w:rsidR="01FD0A96" w:rsidRPr="00FD0FB2">
        <w:rPr>
          <w:sz w:val="22"/>
          <w:szCs w:val="22"/>
        </w:rPr>
        <w:t xml:space="preserve">. </w:t>
      </w:r>
      <w:r w:rsidR="01FD0A96" w:rsidRPr="00FD0FB2">
        <w:rPr>
          <w:rFonts w:eastAsia="Linux Libertine" w:cs="Linux Libertine"/>
          <w:sz w:val="22"/>
          <w:szCs w:val="22"/>
        </w:rPr>
        <w:t xml:space="preserve">The Interquartile Range (IQR) measures statistical dispersion, representing the range between the first quartile (Q1) and the third quartile (Q3) of a dataset. Data points outside the range of Q1 - 1.5 * IQR and Q3 + 1.5 * IQR are considered outliers. Identifying and handling outliers is important to ensure they don't distort model performance. We can easily do this in Python: </w:t>
      </w:r>
    </w:p>
    <w:p w14:paraId="06AB0262" w14:textId="07047109" w:rsidR="6800ADD3" w:rsidRPr="00FD0FB2" w:rsidRDefault="01FD0A96" w:rsidP="1BEE91DF">
      <w:pPr>
        <w:jc w:val="center"/>
        <w:rPr>
          <w:sz w:val="22"/>
          <w:szCs w:val="22"/>
        </w:rPr>
      </w:pPr>
      <w:r w:rsidRPr="00FD0FB2">
        <w:rPr>
          <w:noProof/>
          <w:sz w:val="22"/>
          <w:szCs w:val="22"/>
        </w:rPr>
        <w:drawing>
          <wp:inline distT="0" distB="0" distL="0" distR="0" wp14:anchorId="056BEDE1" wp14:editId="4A2BB2F6">
            <wp:extent cx="2502244" cy="2314575"/>
            <wp:effectExtent l="0" t="0" r="0" b="0"/>
            <wp:docPr id="1659946827" name="Picture 1659946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9946827"/>
                    <pic:cNvPicPr/>
                  </pic:nvPicPr>
                  <pic:blipFill>
                    <a:blip r:embed="rId29">
                      <a:extLst>
                        <a:ext uri="{28A0092B-C50C-407E-A947-70E740481C1C}">
                          <a14:useLocalDpi xmlns:a14="http://schemas.microsoft.com/office/drawing/2010/main" val="0"/>
                        </a:ext>
                      </a:extLst>
                    </a:blip>
                    <a:stretch>
                      <a:fillRect/>
                    </a:stretch>
                  </pic:blipFill>
                  <pic:spPr>
                    <a:xfrm>
                      <a:off x="0" y="0"/>
                      <a:ext cx="2502244" cy="2314575"/>
                    </a:xfrm>
                    <a:prstGeom prst="rect">
                      <a:avLst/>
                    </a:prstGeom>
                  </pic:spPr>
                </pic:pic>
              </a:graphicData>
            </a:graphic>
          </wp:inline>
        </w:drawing>
      </w:r>
    </w:p>
    <w:p w14:paraId="62355A15" w14:textId="08DBBFFB" w:rsidR="5C0AE606" w:rsidRPr="00FD0FB2" w:rsidRDefault="5C0AE606">
      <w:pPr>
        <w:rPr>
          <w:sz w:val="22"/>
          <w:szCs w:val="22"/>
        </w:rPr>
      </w:pPr>
    </w:p>
    <w:p w14:paraId="3A8523B6" w14:textId="48DCC4F7" w:rsidR="00BF7CB3" w:rsidRPr="00FD0FB2" w:rsidRDefault="1D225D62" w:rsidP="5C0AE606">
      <w:pPr>
        <w:spacing w:before="319" w:after="319"/>
        <w:rPr>
          <w:rFonts w:eastAsia="Malgun Gothic" w:cs="Linux Libertine"/>
          <w:b/>
          <w:bCs/>
          <w:sz w:val="22"/>
          <w:szCs w:val="22"/>
          <w:lang w:eastAsia="ko-KR"/>
        </w:rPr>
      </w:pPr>
      <w:r w:rsidRPr="00FD0FB2">
        <w:rPr>
          <w:sz w:val="22"/>
          <w:szCs w:val="22"/>
        </w:rPr>
        <w:t xml:space="preserve">The empty </w:t>
      </w:r>
      <w:r w:rsidR="675A3F94" w:rsidRPr="00FD0FB2">
        <w:rPr>
          <w:sz w:val="22"/>
          <w:szCs w:val="22"/>
        </w:rPr>
        <w:t>Dat</w:t>
      </w:r>
      <w:r w:rsidR="1E5FDEED" w:rsidRPr="00FD0FB2">
        <w:rPr>
          <w:sz w:val="22"/>
          <w:szCs w:val="22"/>
        </w:rPr>
        <w:t>a</w:t>
      </w:r>
      <w:r w:rsidR="675A3F94" w:rsidRPr="00FD0FB2">
        <w:rPr>
          <w:sz w:val="22"/>
          <w:szCs w:val="22"/>
        </w:rPr>
        <w:t xml:space="preserve"> Frames</w:t>
      </w:r>
      <w:r w:rsidRPr="00FD0FB2">
        <w:rPr>
          <w:sz w:val="22"/>
          <w:szCs w:val="22"/>
        </w:rPr>
        <w:t xml:space="preserve"> confirm that there are no outliers in this attribute. This </w:t>
      </w:r>
      <w:r w:rsidR="01093FDE" w:rsidRPr="00FD0FB2">
        <w:rPr>
          <w:sz w:val="22"/>
          <w:szCs w:val="22"/>
        </w:rPr>
        <w:t>process</w:t>
      </w:r>
      <w:r w:rsidRPr="00FD0FB2">
        <w:rPr>
          <w:sz w:val="22"/>
          <w:szCs w:val="22"/>
        </w:rPr>
        <w:t xml:space="preserve"> </w:t>
      </w:r>
      <w:r w:rsidR="2DA0B416" w:rsidRPr="00FD0FB2">
        <w:rPr>
          <w:sz w:val="22"/>
          <w:szCs w:val="22"/>
        </w:rPr>
        <w:t>was</w:t>
      </w:r>
      <w:r w:rsidRPr="00FD0FB2">
        <w:rPr>
          <w:sz w:val="22"/>
          <w:szCs w:val="22"/>
        </w:rPr>
        <w:t xml:space="preserve"> </w:t>
      </w:r>
      <w:r w:rsidR="1BAB1C75" w:rsidRPr="00FD0FB2">
        <w:rPr>
          <w:sz w:val="22"/>
          <w:szCs w:val="22"/>
        </w:rPr>
        <w:t>repeated</w:t>
      </w:r>
      <w:r w:rsidR="60C937C0" w:rsidRPr="00FD0FB2">
        <w:rPr>
          <w:sz w:val="22"/>
          <w:szCs w:val="22"/>
        </w:rPr>
        <w:t xml:space="preserve"> with the other numerical </w:t>
      </w:r>
      <w:r w:rsidR="23DA6924" w:rsidRPr="00FD0FB2">
        <w:rPr>
          <w:sz w:val="22"/>
          <w:szCs w:val="22"/>
        </w:rPr>
        <w:t>variables</w:t>
      </w:r>
      <w:r w:rsidR="60C937C0" w:rsidRPr="00FD0FB2">
        <w:rPr>
          <w:sz w:val="22"/>
          <w:szCs w:val="22"/>
        </w:rPr>
        <w:t xml:space="preserve"> in our dataset to </w:t>
      </w:r>
      <w:r w:rsidR="147D32DB" w:rsidRPr="00FD0FB2">
        <w:rPr>
          <w:sz w:val="22"/>
          <w:szCs w:val="22"/>
        </w:rPr>
        <w:t>check</w:t>
      </w:r>
      <w:r w:rsidR="60C937C0" w:rsidRPr="00FD0FB2">
        <w:rPr>
          <w:sz w:val="22"/>
          <w:szCs w:val="22"/>
        </w:rPr>
        <w:t xml:space="preserve"> for outliers that may mess </w:t>
      </w:r>
      <w:r w:rsidR="2E6974AF" w:rsidRPr="00FD0FB2">
        <w:rPr>
          <w:sz w:val="22"/>
          <w:szCs w:val="22"/>
        </w:rPr>
        <w:t>with</w:t>
      </w:r>
      <w:r w:rsidR="60C937C0" w:rsidRPr="00FD0FB2">
        <w:rPr>
          <w:sz w:val="22"/>
          <w:szCs w:val="22"/>
        </w:rPr>
        <w:t xml:space="preserve"> ou</w:t>
      </w:r>
      <w:r w:rsidR="2781C820" w:rsidRPr="00FD0FB2">
        <w:rPr>
          <w:sz w:val="22"/>
          <w:szCs w:val="22"/>
        </w:rPr>
        <w:t>r</w:t>
      </w:r>
      <w:r w:rsidR="60C937C0" w:rsidRPr="00FD0FB2">
        <w:rPr>
          <w:sz w:val="22"/>
          <w:szCs w:val="22"/>
        </w:rPr>
        <w:t xml:space="preserve"> model. </w:t>
      </w:r>
    </w:p>
    <w:p w14:paraId="6B705B01" w14:textId="23D0065F" w:rsidR="00BF7CB3" w:rsidRPr="00FD0FB2" w:rsidRDefault="00BF7CB3" w:rsidP="5C0AE606">
      <w:pPr>
        <w:spacing w:before="319" w:after="319"/>
        <w:rPr>
          <w:rFonts w:cs="Linux Libertine"/>
          <w:b/>
          <w:bCs/>
          <w:sz w:val="22"/>
          <w:szCs w:val="22"/>
        </w:rPr>
      </w:pPr>
    </w:p>
    <w:p w14:paraId="5D26F57B" w14:textId="21B71343" w:rsidR="00BF7CB3" w:rsidRPr="00FD0FB2" w:rsidRDefault="0BAA3002" w:rsidP="5C0AE606">
      <w:pPr>
        <w:spacing w:before="319" w:after="319"/>
        <w:rPr>
          <w:sz w:val="22"/>
          <w:szCs w:val="22"/>
        </w:rPr>
      </w:pPr>
      <w:r w:rsidRPr="00FD0FB2">
        <w:rPr>
          <w:rFonts w:cs="Linux Libertine"/>
          <w:b/>
          <w:bCs/>
          <w:sz w:val="22"/>
          <w:szCs w:val="22"/>
        </w:rPr>
        <w:t>Key</w:t>
      </w:r>
      <w:r w:rsidR="1D51BEF1" w:rsidRPr="00FD0FB2">
        <w:rPr>
          <w:rFonts w:cs="Linux Libertine"/>
          <w:b/>
          <w:bCs/>
          <w:sz w:val="22"/>
          <w:szCs w:val="22"/>
        </w:rPr>
        <w:t xml:space="preserve"> Results</w:t>
      </w:r>
    </w:p>
    <w:p w14:paraId="3E1335B1" w14:textId="61E6DAE1" w:rsidR="00BF7CB3" w:rsidRPr="00FD0FB2" w:rsidRDefault="00BF7CB3" w:rsidP="5C0AE606">
      <w:pPr>
        <w:spacing w:before="319" w:after="319"/>
        <w:rPr>
          <w:sz w:val="22"/>
          <w:szCs w:val="22"/>
        </w:rPr>
      </w:pPr>
    </w:p>
    <w:p w14:paraId="059F1DAD" w14:textId="5DCA845D" w:rsidR="00BF7CB3" w:rsidRPr="00FD0FB2" w:rsidRDefault="2EBDEB62" w:rsidP="5C0AE606">
      <w:pPr>
        <w:spacing w:before="319" w:after="319"/>
        <w:rPr>
          <w:sz w:val="22"/>
          <w:szCs w:val="22"/>
        </w:rPr>
      </w:pPr>
      <w:r w:rsidRPr="00FD0FB2">
        <w:rPr>
          <w:sz w:val="22"/>
          <w:szCs w:val="22"/>
        </w:rPr>
        <w:t xml:space="preserve">Initial analysis showed that </w:t>
      </w:r>
      <w:r w:rsidR="420F5C13" w:rsidRPr="00FD0FB2">
        <w:rPr>
          <w:sz w:val="22"/>
          <w:szCs w:val="22"/>
        </w:rPr>
        <w:t xml:space="preserve">blood pressure, </w:t>
      </w:r>
      <w:r w:rsidRPr="00FD0FB2">
        <w:rPr>
          <w:sz w:val="22"/>
          <w:szCs w:val="22"/>
        </w:rPr>
        <w:t>tumor size</w:t>
      </w:r>
      <w:r w:rsidR="1ED3B0ED" w:rsidRPr="00FD0FB2">
        <w:rPr>
          <w:sz w:val="22"/>
          <w:szCs w:val="22"/>
        </w:rPr>
        <w:t>, age,</w:t>
      </w:r>
      <w:r w:rsidRPr="00FD0FB2">
        <w:rPr>
          <w:sz w:val="22"/>
          <w:szCs w:val="22"/>
        </w:rPr>
        <w:t xml:space="preserve"> and genetic risk factors had the greatest impact on survival, and correlation insights highlighted the importance of early detection and the need for timely intervention to increase the chances of survival</w:t>
      </w:r>
      <w:r w:rsidR="1DE9AE9B" w:rsidRPr="00FD0FB2">
        <w:rPr>
          <w:sz w:val="22"/>
          <w:szCs w:val="22"/>
        </w:rPr>
        <w:t>, under the assumption that the earlier a tumor is detected, the better chance there is of it being small</w:t>
      </w:r>
      <w:r w:rsidRPr="00FD0FB2">
        <w:rPr>
          <w:sz w:val="22"/>
          <w:szCs w:val="22"/>
        </w:rPr>
        <w:t xml:space="preserve">. By leveraging data modelling and processing, we were able to better understand the relationships between variables and their predictive potential. </w:t>
      </w:r>
    </w:p>
    <w:p w14:paraId="18C869E3" w14:textId="003C2959" w:rsidR="2AE073D7" w:rsidRPr="00FD0FB2" w:rsidRDefault="2AE073D7" w:rsidP="1BEE91DF">
      <w:pPr>
        <w:pStyle w:val="Heading4"/>
        <w:spacing w:before="319" w:after="319"/>
        <w:rPr>
          <w:rFonts w:ascii="Linux Libertine" w:eastAsiaTheme="minorEastAsia" w:hAnsi="Linux Libertine" w:cstheme="minorBidi"/>
          <w:i w:val="0"/>
          <w:iCs w:val="0"/>
          <w:color w:val="auto"/>
          <w:sz w:val="22"/>
          <w:szCs w:val="22"/>
        </w:rPr>
      </w:pPr>
      <w:r w:rsidRPr="00FD0FB2">
        <w:rPr>
          <w:rFonts w:ascii="Linux Libertine" w:eastAsiaTheme="minorEastAsia" w:hAnsi="Linux Libertine" w:cstheme="minorBidi"/>
          <w:i w:val="0"/>
          <w:iCs w:val="0"/>
          <w:color w:val="auto"/>
          <w:sz w:val="22"/>
          <w:szCs w:val="22"/>
        </w:rPr>
        <w:t>Preliminary results were used with various python tools/functions to create visualizations of the relationships between predictive factors and tumor presence</w:t>
      </w:r>
      <w:r w:rsidR="623087C1" w:rsidRPr="00FD0FB2">
        <w:rPr>
          <w:rFonts w:ascii="Linux Libertine" w:eastAsiaTheme="minorEastAsia" w:hAnsi="Linux Libertine" w:cstheme="minorBidi"/>
          <w:i w:val="0"/>
          <w:iCs w:val="0"/>
          <w:color w:val="auto"/>
          <w:sz w:val="22"/>
          <w:szCs w:val="22"/>
        </w:rPr>
        <w:t xml:space="preserve"> or patient survival</w:t>
      </w:r>
      <w:r w:rsidRPr="00FD0FB2">
        <w:rPr>
          <w:rFonts w:ascii="Linux Libertine" w:eastAsiaTheme="minorEastAsia" w:hAnsi="Linux Libertine" w:cstheme="minorBidi"/>
          <w:i w:val="0"/>
          <w:iCs w:val="0"/>
          <w:color w:val="auto"/>
          <w:sz w:val="22"/>
          <w:szCs w:val="22"/>
        </w:rPr>
        <w:t>. Survival percentage shows a</w:t>
      </w:r>
      <w:r w:rsidR="45872524" w:rsidRPr="00FD0FB2">
        <w:rPr>
          <w:rFonts w:ascii="Linux Libertine" w:eastAsiaTheme="minorEastAsia" w:hAnsi="Linux Libertine" w:cstheme="minorBidi"/>
          <w:i w:val="0"/>
          <w:iCs w:val="0"/>
          <w:color w:val="auto"/>
          <w:sz w:val="22"/>
          <w:szCs w:val="22"/>
        </w:rPr>
        <w:t xml:space="preserve"> large correlation with tumor presence but </w:t>
      </w:r>
      <w:r w:rsidR="1CAE0EE7" w:rsidRPr="00FD0FB2">
        <w:rPr>
          <w:rFonts w:ascii="Linux Libertine" w:eastAsiaTheme="minorEastAsia" w:hAnsi="Linux Libertine" w:cstheme="minorBidi"/>
          <w:i w:val="0"/>
          <w:iCs w:val="0"/>
          <w:color w:val="auto"/>
          <w:sz w:val="22"/>
          <w:szCs w:val="22"/>
        </w:rPr>
        <w:t xml:space="preserve">the two are not </w:t>
      </w:r>
      <w:r w:rsidR="5D1B4EEC" w:rsidRPr="00FD0FB2">
        <w:rPr>
          <w:rFonts w:ascii="Linux Libertine" w:eastAsiaTheme="minorEastAsia" w:hAnsi="Linux Libertine" w:cstheme="minorBidi"/>
          <w:i w:val="0"/>
          <w:iCs w:val="0"/>
          <w:color w:val="auto"/>
          <w:sz w:val="22"/>
          <w:szCs w:val="22"/>
        </w:rPr>
        <w:t xml:space="preserve">the most </w:t>
      </w:r>
      <w:r w:rsidR="1CAE0EE7" w:rsidRPr="00FD0FB2">
        <w:rPr>
          <w:rFonts w:ascii="Linux Libertine" w:eastAsiaTheme="minorEastAsia" w:hAnsi="Linux Libertine" w:cstheme="minorBidi"/>
          <w:i w:val="0"/>
          <w:iCs w:val="0"/>
          <w:color w:val="auto"/>
          <w:sz w:val="22"/>
          <w:szCs w:val="22"/>
        </w:rPr>
        <w:t>useful pre</w:t>
      </w:r>
      <w:r w:rsidR="0AF71D99" w:rsidRPr="00FD0FB2">
        <w:rPr>
          <w:rFonts w:ascii="Linux Libertine" w:eastAsiaTheme="minorEastAsia" w:hAnsi="Linux Libertine" w:cstheme="minorBidi"/>
          <w:i w:val="0"/>
          <w:iCs w:val="0"/>
          <w:color w:val="auto"/>
          <w:sz w:val="22"/>
          <w:szCs w:val="22"/>
        </w:rPr>
        <w:t xml:space="preserve">dictors of each other. Survival percentage is not available in advance of treatment or postmortem, and </w:t>
      </w:r>
      <w:r w:rsidR="747832AB" w:rsidRPr="00FD0FB2">
        <w:rPr>
          <w:rFonts w:ascii="Linux Libertine" w:eastAsiaTheme="minorEastAsia" w:hAnsi="Linux Libertine" w:cstheme="minorBidi"/>
          <w:i w:val="0"/>
          <w:iCs w:val="0"/>
          <w:color w:val="auto"/>
          <w:sz w:val="22"/>
          <w:szCs w:val="22"/>
        </w:rPr>
        <w:t xml:space="preserve">while tumor presence can be determined before beginning treatment to use in survival estimates, it </w:t>
      </w:r>
      <w:r w:rsidR="5C90A53E" w:rsidRPr="00FD0FB2">
        <w:rPr>
          <w:rFonts w:ascii="Linux Libertine" w:eastAsiaTheme="minorEastAsia" w:hAnsi="Linux Libertine" w:cstheme="minorBidi"/>
          <w:i w:val="0"/>
          <w:iCs w:val="0"/>
          <w:color w:val="auto"/>
          <w:sz w:val="22"/>
          <w:szCs w:val="22"/>
        </w:rPr>
        <w:t>generally requires deliberate medical diagnosis</w:t>
      </w:r>
      <w:r w:rsidR="0AF71D99" w:rsidRPr="00FD0FB2">
        <w:rPr>
          <w:rFonts w:ascii="Linux Libertine" w:eastAsiaTheme="minorEastAsia" w:hAnsi="Linux Libertine" w:cstheme="minorBidi"/>
          <w:i w:val="0"/>
          <w:iCs w:val="0"/>
          <w:color w:val="auto"/>
          <w:sz w:val="22"/>
          <w:szCs w:val="22"/>
        </w:rPr>
        <w:t xml:space="preserve">. </w:t>
      </w:r>
      <w:r w:rsidR="538236BF" w:rsidRPr="00FD0FB2">
        <w:rPr>
          <w:rFonts w:ascii="Linux Libertine" w:eastAsiaTheme="minorEastAsia" w:hAnsi="Linux Libertine" w:cstheme="minorBidi"/>
          <w:i w:val="0"/>
          <w:iCs w:val="0"/>
          <w:color w:val="auto"/>
          <w:sz w:val="22"/>
          <w:szCs w:val="22"/>
        </w:rPr>
        <w:t xml:space="preserve">One of the key </w:t>
      </w:r>
      <w:r w:rsidR="0AF71D99" w:rsidRPr="00FD0FB2">
        <w:rPr>
          <w:rFonts w:ascii="Linux Libertine" w:eastAsiaTheme="minorEastAsia" w:hAnsi="Linux Libertine" w:cstheme="minorBidi"/>
          <w:i w:val="0"/>
          <w:iCs w:val="0"/>
          <w:color w:val="auto"/>
          <w:sz w:val="22"/>
          <w:szCs w:val="22"/>
        </w:rPr>
        <w:t>purpose</w:t>
      </w:r>
      <w:r w:rsidR="3D90545D" w:rsidRPr="00FD0FB2">
        <w:rPr>
          <w:rFonts w:ascii="Linux Libertine" w:eastAsiaTheme="minorEastAsia" w:hAnsi="Linux Libertine" w:cstheme="minorBidi"/>
          <w:i w:val="0"/>
          <w:iCs w:val="0"/>
          <w:color w:val="auto"/>
          <w:sz w:val="22"/>
          <w:szCs w:val="22"/>
        </w:rPr>
        <w:t>s</w:t>
      </w:r>
      <w:r w:rsidR="0AF71D99" w:rsidRPr="00FD0FB2">
        <w:rPr>
          <w:rFonts w:ascii="Linux Libertine" w:eastAsiaTheme="minorEastAsia" w:hAnsi="Linux Libertine" w:cstheme="minorBidi"/>
          <w:i w:val="0"/>
          <w:iCs w:val="0"/>
          <w:color w:val="auto"/>
          <w:sz w:val="22"/>
          <w:szCs w:val="22"/>
        </w:rPr>
        <w:t xml:space="preserve"> of this model is rather to predict either of those </w:t>
      </w:r>
      <w:r w:rsidR="4D72A8D4" w:rsidRPr="00FD0FB2">
        <w:rPr>
          <w:rFonts w:ascii="Linux Libertine" w:eastAsiaTheme="minorEastAsia" w:hAnsi="Linux Libertine" w:cstheme="minorBidi"/>
          <w:i w:val="0"/>
          <w:iCs w:val="0"/>
          <w:color w:val="auto"/>
          <w:sz w:val="22"/>
          <w:szCs w:val="22"/>
        </w:rPr>
        <w:t>features using demographic data or patient history to save time and resources</w:t>
      </w:r>
      <w:r w:rsidR="6688D35A" w:rsidRPr="00FD0FB2">
        <w:rPr>
          <w:rFonts w:ascii="Linux Libertine" w:eastAsiaTheme="minorEastAsia" w:hAnsi="Linux Libertine" w:cstheme="minorBidi"/>
          <w:i w:val="0"/>
          <w:iCs w:val="0"/>
          <w:color w:val="auto"/>
          <w:sz w:val="22"/>
          <w:szCs w:val="22"/>
        </w:rPr>
        <w:t>.</w:t>
      </w:r>
    </w:p>
    <w:p w14:paraId="09B0E341" w14:textId="7005F13A" w:rsidR="4D72A8D4" w:rsidRPr="00FD0FB2" w:rsidRDefault="23C94A45" w:rsidP="1BEE91DF">
      <w:pPr>
        <w:rPr>
          <w:sz w:val="22"/>
          <w:szCs w:val="22"/>
        </w:rPr>
      </w:pPr>
      <w:r w:rsidRPr="00FD0FB2">
        <w:rPr>
          <w:sz w:val="22"/>
          <w:szCs w:val="22"/>
        </w:rPr>
        <w:t xml:space="preserve">Ignoring the survival percentage factor in predicting tumor presence (and vice versa), </w:t>
      </w:r>
      <w:r w:rsidR="672FC1CC" w:rsidRPr="00FD0FB2">
        <w:rPr>
          <w:sz w:val="22"/>
          <w:szCs w:val="22"/>
        </w:rPr>
        <w:t xml:space="preserve">as well as tumor size for similar reasons, </w:t>
      </w:r>
      <w:r w:rsidRPr="00FD0FB2">
        <w:rPr>
          <w:sz w:val="22"/>
          <w:szCs w:val="22"/>
        </w:rPr>
        <w:t xml:space="preserve">we see the greatest importance values assigned to </w:t>
      </w:r>
      <w:r w:rsidR="76572D9C" w:rsidRPr="00FD0FB2">
        <w:rPr>
          <w:sz w:val="22"/>
          <w:szCs w:val="22"/>
        </w:rPr>
        <w:t>blood pressure, genetic risk, and age</w:t>
      </w:r>
      <w:r w:rsidR="47AF1AD9" w:rsidRPr="00FD0FB2">
        <w:rPr>
          <w:sz w:val="22"/>
          <w:szCs w:val="22"/>
        </w:rPr>
        <w:t>. If we’re focusing on survival percentage and tumor diagnostic information is available, tumor size becomes a highly important factor.</w:t>
      </w:r>
      <w:r w:rsidR="1D281AD4" w:rsidRPr="00FD0FB2">
        <w:rPr>
          <w:sz w:val="22"/>
          <w:szCs w:val="22"/>
        </w:rPr>
        <w:t xml:space="preserve"> Growth rate and symptom severity show a surprisingly low importance value in our initial runs.</w:t>
      </w:r>
      <w:r w:rsidR="0D9EB2D4" w:rsidRPr="00FD0FB2">
        <w:rPr>
          <w:sz w:val="22"/>
          <w:szCs w:val="22"/>
        </w:rPr>
        <w:t xml:space="preserve"> These findings suggest that easily accessible health </w:t>
      </w:r>
      <w:r w:rsidR="108E20E6" w:rsidRPr="00FD0FB2">
        <w:rPr>
          <w:sz w:val="22"/>
          <w:szCs w:val="22"/>
        </w:rPr>
        <w:t>indicators</w:t>
      </w:r>
      <w:r w:rsidR="0D9EB2D4" w:rsidRPr="00FD0FB2">
        <w:rPr>
          <w:sz w:val="22"/>
          <w:szCs w:val="22"/>
        </w:rPr>
        <w:t xml:space="preserve"> may be more predictive than some of the more complex or traditionally emphasized clinical variables. </w:t>
      </w:r>
    </w:p>
    <w:p w14:paraId="070E4AAF" w14:textId="0A6B9B64" w:rsidR="611F2280" w:rsidRPr="00FD0FB2" w:rsidRDefault="611F2280" w:rsidP="5C0AE606">
      <w:pPr>
        <w:spacing w:line="259" w:lineRule="auto"/>
        <w:rPr>
          <w:rFonts w:eastAsia="Malgun Gothic"/>
          <w:sz w:val="22"/>
          <w:szCs w:val="22"/>
          <w:lang w:eastAsia="ko-KR"/>
        </w:rPr>
      </w:pPr>
    </w:p>
    <w:p w14:paraId="2A68F928" w14:textId="09CF660E" w:rsidR="121F68A9" w:rsidRPr="00FD0FB2" w:rsidRDefault="5479C817" w:rsidP="5C0AE606">
      <w:pPr>
        <w:spacing w:line="259" w:lineRule="auto"/>
        <w:rPr>
          <w:color w:val="000000" w:themeColor="text1"/>
          <w:sz w:val="22"/>
          <w:szCs w:val="22"/>
        </w:rPr>
      </w:pPr>
      <w:r w:rsidRPr="00FD0FB2">
        <w:rPr>
          <w:sz w:val="22"/>
          <w:szCs w:val="22"/>
        </w:rPr>
        <w:t xml:space="preserve"> </w:t>
      </w:r>
      <w:r w:rsidR="61A9F4E1" w:rsidRPr="00FD0FB2">
        <w:rPr>
          <w:color w:val="000000" w:themeColor="text1"/>
          <w:sz w:val="22"/>
          <w:szCs w:val="22"/>
        </w:rPr>
        <w:t>Applications</w:t>
      </w:r>
    </w:p>
    <w:p w14:paraId="1F0129F8" w14:textId="7F052289" w:rsidR="121F68A9" w:rsidRPr="00FD0FB2" w:rsidRDefault="76B2F0CD" w:rsidP="41B67A80">
      <w:pPr>
        <w:pStyle w:val="AbsHead"/>
        <w:spacing w:after="240" w:line="276" w:lineRule="auto"/>
        <w:rPr>
          <w:b w:val="0"/>
          <w:lang w:val="en-US"/>
        </w:rPr>
      </w:pPr>
      <w:r w:rsidRPr="00FD0FB2">
        <w:rPr>
          <w:b w:val="0"/>
          <w:lang w:val="en-US"/>
        </w:rPr>
        <w:t xml:space="preserve">Applications in early detections </w:t>
      </w:r>
      <w:r w:rsidR="07BBE5ED" w:rsidRPr="00FD0FB2">
        <w:rPr>
          <w:b w:val="0"/>
          <w:lang w:val="en-US"/>
        </w:rPr>
        <w:t>:</w:t>
      </w:r>
      <w:r w:rsidRPr="00FD0FB2">
        <w:rPr>
          <w:b w:val="0"/>
          <w:lang w:val="en-US"/>
        </w:rPr>
        <w:t xml:space="preserve"> This model </w:t>
      </w:r>
      <w:r w:rsidR="78A7E27D" w:rsidRPr="00FD0FB2">
        <w:rPr>
          <w:b w:val="0"/>
          <w:lang w:val="en-US"/>
        </w:rPr>
        <w:t>identifications</w:t>
      </w:r>
      <w:r w:rsidRPr="00FD0FB2">
        <w:rPr>
          <w:b w:val="0"/>
          <w:lang w:val="en-US"/>
        </w:rPr>
        <w:t xml:space="preserve"> of key features such as blood pressure, </w:t>
      </w:r>
      <w:r w:rsidR="102D61D7" w:rsidRPr="00FD0FB2">
        <w:rPr>
          <w:b w:val="0"/>
          <w:lang w:val="en-US"/>
        </w:rPr>
        <w:lastRenderedPageBreak/>
        <w:t>genetic</w:t>
      </w:r>
      <w:r w:rsidRPr="00FD0FB2">
        <w:rPr>
          <w:b w:val="0"/>
          <w:lang w:val="en-US"/>
        </w:rPr>
        <w:t xml:space="preserve"> risk and age as significant predictors of survival </w:t>
      </w:r>
      <w:r w:rsidR="3946503A" w:rsidRPr="00FD0FB2">
        <w:rPr>
          <w:b w:val="0"/>
          <w:lang w:val="en-US"/>
        </w:rPr>
        <w:t>have</w:t>
      </w:r>
      <w:r w:rsidRPr="00FD0FB2">
        <w:rPr>
          <w:b w:val="0"/>
          <w:lang w:val="en-US"/>
        </w:rPr>
        <w:t xml:space="preserve"> direct implications for early cancer diagnosis. There are all attributes that can be obtained through routine screening </w:t>
      </w:r>
      <w:r w:rsidR="063880E9" w:rsidRPr="00FD0FB2">
        <w:rPr>
          <w:b w:val="0"/>
          <w:lang w:val="en-US"/>
        </w:rPr>
        <w:t>that are non</w:t>
      </w:r>
      <w:r w:rsidR="0140BA77" w:rsidRPr="00FD0FB2">
        <w:rPr>
          <w:b w:val="0"/>
          <w:lang w:val="en-US"/>
        </w:rPr>
        <w:t>-</w:t>
      </w:r>
      <w:r w:rsidR="063880E9" w:rsidRPr="00FD0FB2">
        <w:rPr>
          <w:b w:val="0"/>
          <w:lang w:val="en-US"/>
        </w:rPr>
        <w:t xml:space="preserve">invasive to the patient. This enables healthcare </w:t>
      </w:r>
      <w:r w:rsidR="49D8549B" w:rsidRPr="00FD0FB2">
        <w:rPr>
          <w:b w:val="0"/>
          <w:lang w:val="en-US"/>
        </w:rPr>
        <w:t>providers</w:t>
      </w:r>
      <w:r w:rsidR="063880E9" w:rsidRPr="00FD0FB2">
        <w:rPr>
          <w:b w:val="0"/>
          <w:lang w:val="en-US"/>
        </w:rPr>
        <w:t xml:space="preserve"> to identify high risk individuals even before tumor </w:t>
      </w:r>
      <w:r w:rsidR="23B11C44" w:rsidRPr="00FD0FB2">
        <w:rPr>
          <w:b w:val="0"/>
          <w:lang w:val="en-US"/>
        </w:rPr>
        <w:t>detection</w:t>
      </w:r>
      <w:r w:rsidR="063880E9" w:rsidRPr="00FD0FB2">
        <w:rPr>
          <w:b w:val="0"/>
          <w:lang w:val="en-US"/>
        </w:rPr>
        <w:t xml:space="preserve">. If this mode is </w:t>
      </w:r>
      <w:r w:rsidR="7051F3A1" w:rsidRPr="00FD0FB2">
        <w:rPr>
          <w:b w:val="0"/>
          <w:lang w:val="en-US"/>
        </w:rPr>
        <w:t>integrated</w:t>
      </w:r>
      <w:r w:rsidR="063880E9" w:rsidRPr="00FD0FB2">
        <w:rPr>
          <w:b w:val="0"/>
          <w:lang w:val="en-US"/>
        </w:rPr>
        <w:t xml:space="preserve"> into routine </w:t>
      </w:r>
      <w:r w:rsidR="1BA387B4" w:rsidRPr="00FD0FB2">
        <w:rPr>
          <w:b w:val="0"/>
          <w:lang w:val="en-US"/>
        </w:rPr>
        <w:t>checkups</w:t>
      </w:r>
      <w:r w:rsidR="063880E9" w:rsidRPr="00FD0FB2">
        <w:rPr>
          <w:b w:val="0"/>
          <w:lang w:val="en-US"/>
        </w:rPr>
        <w:t xml:space="preserve"> or </w:t>
      </w:r>
      <w:r w:rsidR="134DA550" w:rsidRPr="00FD0FB2">
        <w:rPr>
          <w:b w:val="0"/>
          <w:lang w:val="en-US"/>
        </w:rPr>
        <w:t>electronic</w:t>
      </w:r>
      <w:r w:rsidR="063880E9" w:rsidRPr="00FD0FB2">
        <w:rPr>
          <w:b w:val="0"/>
          <w:lang w:val="en-US"/>
        </w:rPr>
        <w:t xml:space="preserve"> </w:t>
      </w:r>
      <w:r w:rsidR="1EA43BA8" w:rsidRPr="00FD0FB2">
        <w:rPr>
          <w:b w:val="0"/>
          <w:lang w:val="en-US"/>
        </w:rPr>
        <w:t>health</w:t>
      </w:r>
      <w:r w:rsidR="063880E9" w:rsidRPr="00FD0FB2">
        <w:rPr>
          <w:b w:val="0"/>
          <w:lang w:val="en-US"/>
        </w:rPr>
        <w:t xml:space="preserve"> re</w:t>
      </w:r>
      <w:r w:rsidR="2B77ABF2" w:rsidRPr="00FD0FB2">
        <w:rPr>
          <w:b w:val="0"/>
          <w:lang w:val="en-US"/>
        </w:rPr>
        <w:t>cords system, these high</w:t>
      </w:r>
      <w:r w:rsidR="3B6367B3" w:rsidRPr="00FD0FB2">
        <w:rPr>
          <w:b w:val="0"/>
          <w:lang w:val="en-US"/>
        </w:rPr>
        <w:t>-</w:t>
      </w:r>
      <w:r w:rsidR="2B77ABF2" w:rsidRPr="00FD0FB2">
        <w:rPr>
          <w:b w:val="0"/>
          <w:lang w:val="en-US"/>
        </w:rPr>
        <w:t xml:space="preserve">risk patients could be flagged for earlier </w:t>
      </w:r>
      <w:r w:rsidR="5FD60E44" w:rsidRPr="00FD0FB2">
        <w:rPr>
          <w:b w:val="0"/>
          <w:lang w:val="en-US"/>
        </w:rPr>
        <w:t>diagnostic</w:t>
      </w:r>
      <w:r w:rsidR="2B77ABF2" w:rsidRPr="00FD0FB2">
        <w:rPr>
          <w:b w:val="0"/>
          <w:lang w:val="en-US"/>
        </w:rPr>
        <w:t xml:space="preserve"> imaging or genetic </w:t>
      </w:r>
      <w:r w:rsidR="1227F69F" w:rsidRPr="00FD0FB2">
        <w:rPr>
          <w:b w:val="0"/>
          <w:lang w:val="en-US"/>
        </w:rPr>
        <w:t>counselling</w:t>
      </w:r>
      <w:r w:rsidR="2B77ABF2" w:rsidRPr="00FD0FB2">
        <w:rPr>
          <w:b w:val="0"/>
          <w:lang w:val="en-US"/>
        </w:rPr>
        <w:t xml:space="preserve">, </w:t>
      </w:r>
      <w:r w:rsidR="03781C43" w:rsidRPr="00FD0FB2">
        <w:rPr>
          <w:b w:val="0"/>
          <w:lang w:val="en-US"/>
        </w:rPr>
        <w:t>potentially</w:t>
      </w:r>
      <w:r w:rsidR="2B77ABF2" w:rsidRPr="00FD0FB2">
        <w:rPr>
          <w:b w:val="0"/>
          <w:lang w:val="en-US"/>
        </w:rPr>
        <w:t xml:space="preserve"> </w:t>
      </w:r>
      <w:r w:rsidR="63E2668E" w:rsidRPr="00FD0FB2">
        <w:rPr>
          <w:b w:val="0"/>
          <w:lang w:val="en-US"/>
        </w:rPr>
        <w:t>improving</w:t>
      </w:r>
      <w:r w:rsidR="2B77ABF2" w:rsidRPr="00FD0FB2">
        <w:rPr>
          <w:b w:val="0"/>
          <w:lang w:val="en-US"/>
        </w:rPr>
        <w:t xml:space="preserve"> early </w:t>
      </w:r>
      <w:r w:rsidR="375744DE" w:rsidRPr="00FD0FB2">
        <w:rPr>
          <w:b w:val="0"/>
          <w:lang w:val="en-US"/>
        </w:rPr>
        <w:t>detection</w:t>
      </w:r>
      <w:r w:rsidR="2B77ABF2" w:rsidRPr="00FD0FB2">
        <w:rPr>
          <w:b w:val="0"/>
          <w:lang w:val="en-US"/>
        </w:rPr>
        <w:t xml:space="preserve"> rates and </w:t>
      </w:r>
      <w:r w:rsidR="00F9120F" w:rsidRPr="00FD0FB2">
        <w:rPr>
          <w:b w:val="0"/>
          <w:lang w:val="en-US"/>
        </w:rPr>
        <w:t>survival</w:t>
      </w:r>
      <w:r w:rsidR="2B77ABF2" w:rsidRPr="00FD0FB2">
        <w:rPr>
          <w:b w:val="0"/>
          <w:lang w:val="en-US"/>
        </w:rPr>
        <w:t xml:space="preserve"> outcomes.</w:t>
      </w:r>
    </w:p>
    <w:p w14:paraId="188E6A77" w14:textId="0F6908E6" w:rsidR="107E766B" w:rsidRPr="00FD0FB2" w:rsidRDefault="66399225" w:rsidP="41B67A80">
      <w:pPr>
        <w:pStyle w:val="AbsHead"/>
        <w:spacing w:after="240" w:line="276" w:lineRule="auto"/>
        <w:rPr>
          <w:b w:val="0"/>
          <w:lang w:val="en-US"/>
        </w:rPr>
      </w:pPr>
      <w:r w:rsidRPr="00FD0FB2">
        <w:rPr>
          <w:b w:val="0"/>
          <w:lang w:val="en-US"/>
        </w:rPr>
        <w:t xml:space="preserve">Survival percentages and tumor size often </w:t>
      </w:r>
      <w:r w:rsidR="02EF54AB" w:rsidRPr="00FD0FB2">
        <w:rPr>
          <w:b w:val="0"/>
          <w:lang w:val="en-US"/>
        </w:rPr>
        <w:t>require</w:t>
      </w:r>
      <w:r w:rsidRPr="00FD0FB2">
        <w:rPr>
          <w:b w:val="0"/>
          <w:lang w:val="en-US"/>
        </w:rPr>
        <w:t xml:space="preserve"> extensive </w:t>
      </w:r>
      <w:r w:rsidR="5531A860" w:rsidRPr="00FD0FB2">
        <w:rPr>
          <w:b w:val="0"/>
          <w:lang w:val="en-US"/>
        </w:rPr>
        <w:t>diagnosis</w:t>
      </w:r>
      <w:r w:rsidRPr="00FD0FB2">
        <w:rPr>
          <w:b w:val="0"/>
          <w:lang w:val="en-US"/>
        </w:rPr>
        <w:t xml:space="preserve"> or are only </w:t>
      </w:r>
      <w:r w:rsidR="26028415" w:rsidRPr="00FD0FB2">
        <w:rPr>
          <w:b w:val="0"/>
          <w:lang w:val="en-US"/>
        </w:rPr>
        <w:t>confirmed</w:t>
      </w:r>
      <w:r w:rsidRPr="00FD0FB2">
        <w:rPr>
          <w:b w:val="0"/>
          <w:lang w:val="en-US"/>
        </w:rPr>
        <w:t xml:space="preserve"> post treatment</w:t>
      </w:r>
      <w:r w:rsidR="77FB8355" w:rsidRPr="00FD0FB2">
        <w:rPr>
          <w:b w:val="0"/>
          <w:lang w:val="en-US"/>
        </w:rPr>
        <w:t>. Being</w:t>
      </w:r>
      <w:r w:rsidRPr="00FD0FB2">
        <w:rPr>
          <w:b w:val="0"/>
          <w:lang w:val="en-US"/>
        </w:rPr>
        <w:t xml:space="preserve"> able to estimate </w:t>
      </w:r>
      <w:r w:rsidR="6F4B2BA3" w:rsidRPr="00FD0FB2">
        <w:rPr>
          <w:b w:val="0"/>
          <w:lang w:val="en-US"/>
        </w:rPr>
        <w:t>survival</w:t>
      </w:r>
      <w:r w:rsidRPr="00FD0FB2">
        <w:rPr>
          <w:b w:val="0"/>
          <w:lang w:val="en-US"/>
        </w:rPr>
        <w:t xml:space="preserve"> </w:t>
      </w:r>
      <w:r w:rsidR="6025F758" w:rsidRPr="00FD0FB2">
        <w:rPr>
          <w:b w:val="0"/>
          <w:lang w:val="en-US"/>
        </w:rPr>
        <w:t>likelihood</w:t>
      </w:r>
      <w:r w:rsidRPr="00FD0FB2">
        <w:rPr>
          <w:b w:val="0"/>
          <w:lang w:val="en-US"/>
        </w:rPr>
        <w:t xml:space="preserve"> from demographic </w:t>
      </w:r>
      <w:r w:rsidR="799ADBAA" w:rsidRPr="00FD0FB2">
        <w:rPr>
          <w:b w:val="0"/>
          <w:lang w:val="en-US"/>
        </w:rPr>
        <w:t>and baseline</w:t>
      </w:r>
      <w:r w:rsidRPr="00FD0FB2">
        <w:rPr>
          <w:b w:val="0"/>
          <w:lang w:val="en-US"/>
        </w:rPr>
        <w:t xml:space="preserve"> health data could help decision making</w:t>
      </w:r>
      <w:r w:rsidR="131047DB" w:rsidRPr="00FD0FB2">
        <w:rPr>
          <w:b w:val="0"/>
          <w:lang w:val="en-US"/>
        </w:rPr>
        <w:t xml:space="preserve"> </w:t>
      </w:r>
      <w:r w:rsidRPr="00FD0FB2">
        <w:rPr>
          <w:b w:val="0"/>
          <w:lang w:val="en-US"/>
        </w:rPr>
        <w:t>in r</w:t>
      </w:r>
      <w:r w:rsidR="11928EC9" w:rsidRPr="00FD0FB2">
        <w:rPr>
          <w:b w:val="0"/>
          <w:lang w:val="en-US"/>
        </w:rPr>
        <w:t>e</w:t>
      </w:r>
      <w:r w:rsidRPr="00FD0FB2">
        <w:rPr>
          <w:b w:val="0"/>
          <w:lang w:val="en-US"/>
        </w:rPr>
        <w:t xml:space="preserve">source limited settings. </w:t>
      </w:r>
      <w:r w:rsidR="690ED6DD" w:rsidRPr="00FD0FB2">
        <w:rPr>
          <w:b w:val="0"/>
          <w:lang w:val="en-US"/>
        </w:rPr>
        <w:t>Hospitals</w:t>
      </w:r>
      <w:r w:rsidRPr="00FD0FB2">
        <w:rPr>
          <w:b w:val="0"/>
          <w:lang w:val="en-US"/>
        </w:rPr>
        <w:t xml:space="preserve"> or </w:t>
      </w:r>
      <w:r w:rsidR="002D2606" w:rsidRPr="00FD0FB2">
        <w:rPr>
          <w:b w:val="0"/>
          <w:lang w:val="en-US"/>
        </w:rPr>
        <w:t>clinics</w:t>
      </w:r>
      <w:r w:rsidRPr="00FD0FB2">
        <w:rPr>
          <w:b w:val="0"/>
          <w:lang w:val="en-US"/>
        </w:rPr>
        <w:t xml:space="preserve"> </w:t>
      </w:r>
      <w:r w:rsidR="75CFAA27" w:rsidRPr="00FD0FB2">
        <w:rPr>
          <w:b w:val="0"/>
          <w:lang w:val="en-US"/>
        </w:rPr>
        <w:t xml:space="preserve">with </w:t>
      </w:r>
      <w:r w:rsidR="4E6D986D" w:rsidRPr="00FD0FB2">
        <w:rPr>
          <w:b w:val="0"/>
          <w:lang w:val="en-US"/>
        </w:rPr>
        <w:t>constrained</w:t>
      </w:r>
      <w:r w:rsidR="75CFAA27" w:rsidRPr="00FD0FB2">
        <w:rPr>
          <w:b w:val="0"/>
          <w:lang w:val="en-US"/>
        </w:rPr>
        <w:t xml:space="preserve"> imaging or biopsy </w:t>
      </w:r>
      <w:r w:rsidR="30BA9D52" w:rsidRPr="00FD0FB2">
        <w:rPr>
          <w:b w:val="0"/>
          <w:lang w:val="en-US"/>
        </w:rPr>
        <w:t>capacity</w:t>
      </w:r>
      <w:r w:rsidR="75CFAA27" w:rsidRPr="00FD0FB2">
        <w:rPr>
          <w:b w:val="0"/>
          <w:lang w:val="en-US"/>
        </w:rPr>
        <w:t xml:space="preserve"> could prioritize patients flagged by the model as high risk, ensuring faster intervention for those patients. </w:t>
      </w:r>
    </w:p>
    <w:p w14:paraId="67E59753" w14:textId="5745821F" w:rsidR="572DBC5F" w:rsidRPr="00FD0FB2" w:rsidRDefault="1A33A142" w:rsidP="41B67A80">
      <w:pPr>
        <w:pStyle w:val="AbsHead"/>
        <w:spacing w:after="240" w:line="276" w:lineRule="auto"/>
        <w:rPr>
          <w:b w:val="0"/>
          <w:lang w:val="en-US"/>
        </w:rPr>
      </w:pPr>
      <w:r w:rsidRPr="00FD0FB2">
        <w:rPr>
          <w:b w:val="0"/>
          <w:lang w:val="en-US"/>
        </w:rPr>
        <w:t xml:space="preserve">Using this project and creating an </w:t>
      </w:r>
      <w:r w:rsidR="0140F84F" w:rsidRPr="00FD0FB2">
        <w:rPr>
          <w:b w:val="0"/>
          <w:lang w:val="en-US"/>
        </w:rPr>
        <w:t>understanding</w:t>
      </w:r>
      <w:r w:rsidRPr="00FD0FB2">
        <w:rPr>
          <w:b w:val="0"/>
          <w:lang w:val="en-US"/>
        </w:rPr>
        <w:t xml:space="preserve"> in the </w:t>
      </w:r>
      <w:r w:rsidR="1C4459AC" w:rsidRPr="00FD0FB2">
        <w:rPr>
          <w:b w:val="0"/>
          <w:lang w:val="en-US"/>
        </w:rPr>
        <w:t>predictive</w:t>
      </w:r>
      <w:r w:rsidRPr="00FD0FB2">
        <w:rPr>
          <w:b w:val="0"/>
          <w:lang w:val="en-US"/>
        </w:rPr>
        <w:t xml:space="preserve"> role of blood pressure, age, genetic risk creates an </w:t>
      </w:r>
      <w:r w:rsidR="033A7F41" w:rsidRPr="00FD0FB2">
        <w:rPr>
          <w:b w:val="0"/>
          <w:lang w:val="en-US"/>
        </w:rPr>
        <w:t>opportunity</w:t>
      </w:r>
      <w:r w:rsidRPr="00FD0FB2">
        <w:rPr>
          <w:b w:val="0"/>
          <w:lang w:val="en-US"/>
        </w:rPr>
        <w:t xml:space="preserve"> to improve public and patient education. </w:t>
      </w:r>
      <w:r w:rsidR="6AF4A5C6" w:rsidRPr="00FD0FB2">
        <w:rPr>
          <w:b w:val="0"/>
          <w:lang w:val="en-US"/>
        </w:rPr>
        <w:t>Awareness</w:t>
      </w:r>
      <w:r w:rsidR="6DC1B0F1" w:rsidRPr="00FD0FB2">
        <w:rPr>
          <w:b w:val="0"/>
          <w:lang w:val="en-US"/>
        </w:rPr>
        <w:t xml:space="preserve"> could focus on the importance of managing blood pressure and knowing one’s family history as part of cancer risk assessments. Additionally, personalizing preventive strategies based on these predictors could empower individuals to seek earlier screenings or lifestyle adjustments, fostering a more proactive approach to cancer prevention and early detection.</w:t>
      </w:r>
    </w:p>
    <w:p w14:paraId="77BAC5B9" w14:textId="249FD58B" w:rsidR="5B21BAA9" w:rsidRPr="00FD0FB2" w:rsidRDefault="5B21BAA9" w:rsidP="5B21BAA9">
      <w:pPr>
        <w:pStyle w:val="AbsHead"/>
        <w:rPr>
          <w:b w:val="0"/>
          <w:lang w:val="en-US"/>
          <w:rPrChange w:id="4" w:author="Cody Folgmann" w:date="2025-04-28T03:33:00Z">
            <w:rPr>
              <w:b w:val="0"/>
              <w:color w:val="000000" w:themeColor="text1"/>
              <w:lang w:val="en-US"/>
            </w:rPr>
          </w:rPrChange>
        </w:rPr>
      </w:pPr>
    </w:p>
    <w:p w14:paraId="69986EF6" w14:textId="3DE84EF1" w:rsidR="5C0AE606" w:rsidRPr="00FD0FB2" w:rsidRDefault="5C0AE606" w:rsidP="5C0AE606">
      <w:pPr>
        <w:pStyle w:val="AbsHead"/>
        <w:rPr>
          <w:color w:val="000000" w:themeColor="text1"/>
          <w:lang w:val="en-US"/>
        </w:rPr>
      </w:pPr>
    </w:p>
    <w:p w14:paraId="38C9BEC6" w14:textId="233BD90A" w:rsidR="00B4052C" w:rsidRPr="00FD0FB2" w:rsidRDefault="3CD96342" w:rsidP="02D1FA66">
      <w:pPr>
        <w:pStyle w:val="AbsHead"/>
        <w:rPr>
          <w:rFonts w:eastAsia="Malgun Gothic"/>
          <w:color w:val="000000" w:themeColor="text1"/>
          <w:lang w:val="en-US" w:eastAsia="ko-KR"/>
        </w:rPr>
      </w:pPr>
      <w:r w:rsidRPr="00FD0FB2">
        <w:rPr>
          <w:color w:val="000000" w:themeColor="text1"/>
          <w:lang w:val="en-US"/>
        </w:rPr>
        <w:t xml:space="preserve">Visualization </w:t>
      </w:r>
    </w:p>
    <w:p w14:paraId="4B66A076" w14:textId="77777777" w:rsidR="00B532EC" w:rsidRPr="00FD0FB2" w:rsidRDefault="00B532EC" w:rsidP="02D1FA66">
      <w:pPr>
        <w:pStyle w:val="AbsHead"/>
        <w:rPr>
          <w:rFonts w:eastAsia="Malgun Gothic"/>
          <w:color w:val="000000" w:themeColor="text1"/>
          <w:lang w:val="en-US" w:eastAsia="ko-KR"/>
        </w:rPr>
      </w:pPr>
    </w:p>
    <w:p w14:paraId="4A123EF0" w14:textId="3D12F6B0" w:rsidR="00B532EC" w:rsidRPr="00FD0FB2" w:rsidRDefault="00B532EC" w:rsidP="00B532EC">
      <w:pPr>
        <w:spacing w:after="160" w:line="278" w:lineRule="auto"/>
        <w:rPr>
          <w:rFonts w:eastAsia="Malgun Gothic"/>
          <w:sz w:val="22"/>
          <w:szCs w:val="22"/>
          <w:lang w:eastAsia="ko-KR"/>
        </w:rPr>
      </w:pPr>
      <w:r w:rsidRPr="00FD0FB2">
        <w:rPr>
          <w:rFonts w:eastAsia="Malgun Gothic"/>
          <w:sz w:val="22"/>
          <w:szCs w:val="22"/>
        </w:rPr>
        <w:t xml:space="preserve">Data visualization is a fundamental step in any data-driven project. It enables a deeper understanding by graphically representing data distributions, relationships, and trends, revealing insights that simple numerical values alone cannot provide. In </w:t>
      </w:r>
      <w:r w:rsidRPr="00FD0FB2">
        <w:rPr>
          <w:rFonts w:eastAsia="Malgun Gothic"/>
          <w:sz w:val="22"/>
          <w:szCs w:val="22"/>
        </w:rPr>
        <w:t>machine learning and data analysis, visual exploration is crucial for detecting outliers, understanding interactions between features, identifying data imbalances, and verifying whether the basic assumptions for modelling approaches are met. Effective visualizations not only support analysts and data scientists during the model development process but also enhance communication with non-technical stakeholders by making patterns, correlations, and results accessible and intuitive. In medical applications, where datasets are often complex and sensitive, visualization plays an additional role in validating domain knowledge and increasing the interpretability of machine learning results, thereby building greater trust in the models</w:t>
      </w:r>
      <w:r w:rsidRPr="00FD0FB2">
        <w:rPr>
          <w:rFonts w:eastAsia="Malgun Gothic" w:hint="eastAsia"/>
          <w:sz w:val="22"/>
          <w:szCs w:val="22"/>
          <w:lang w:eastAsia="ko-KR"/>
        </w:rPr>
        <w:t>.</w:t>
      </w:r>
    </w:p>
    <w:p w14:paraId="30BAB2C2" w14:textId="77777777" w:rsidR="00F337DF" w:rsidRPr="00FD0FB2" w:rsidRDefault="00F337DF" w:rsidP="00F337DF">
      <w:pPr>
        <w:spacing w:after="160" w:line="278" w:lineRule="auto"/>
        <w:rPr>
          <w:rFonts w:eastAsia="Malgun Gothic"/>
          <w:sz w:val="22"/>
          <w:szCs w:val="22"/>
        </w:rPr>
      </w:pPr>
      <w:r w:rsidRPr="00FD0FB2">
        <w:rPr>
          <w:rFonts w:eastAsia="Malgun Gothic"/>
          <w:sz w:val="22"/>
          <w:szCs w:val="22"/>
        </w:rPr>
        <w:t>In the context of our project, visualization was fundamental to exploring key features such as Tumor Size, Genetic Risk, and Systolic Blood Pressure. These visual tools not only facilitated more informed feature selection but also suggested potential areas for data preprocessing refinement. Ultimately, visualization guided the development of a robust, clinically meaningful predictive model, aligning with our main objective of building a reliable and interpretable brain tumor detection system.</w:t>
      </w:r>
    </w:p>
    <w:p w14:paraId="02D57C97" w14:textId="77777777" w:rsidR="00F337DF" w:rsidRPr="00FD0FB2" w:rsidRDefault="00F337DF" w:rsidP="00B532EC">
      <w:pPr>
        <w:spacing w:after="160" w:line="278" w:lineRule="auto"/>
        <w:rPr>
          <w:rFonts w:eastAsia="Malgun Gothic"/>
          <w:sz w:val="22"/>
          <w:szCs w:val="22"/>
          <w:lang w:eastAsia="ko-KR"/>
        </w:rPr>
      </w:pPr>
    </w:p>
    <w:p w14:paraId="25EB9351" w14:textId="68ED189D" w:rsidR="00985978" w:rsidRPr="00FD0FB2" w:rsidRDefault="208E9C58" w:rsidP="00985978">
      <w:pPr>
        <w:rPr>
          <w:rFonts w:eastAsia="Malgun Gothic"/>
          <w:sz w:val="22"/>
          <w:szCs w:val="22"/>
          <w:lang w:eastAsia="ko-KR"/>
        </w:rPr>
      </w:pPr>
      <w:r w:rsidRPr="00FD0FB2">
        <w:rPr>
          <w:rFonts w:eastAsia="Malgun Gothic"/>
          <w:sz w:val="22"/>
          <w:szCs w:val="22"/>
          <w:lang w:eastAsia="ko-KR"/>
        </w:rPr>
        <w:t>The</w:t>
      </w:r>
      <w:r w:rsidR="6C145BC5" w:rsidRPr="00FD0FB2">
        <w:rPr>
          <w:rFonts w:eastAsia="Malgun Gothic"/>
          <w:sz w:val="22"/>
          <w:szCs w:val="22"/>
          <w:lang w:eastAsia="ko-KR"/>
        </w:rPr>
        <w:t xml:space="preserve"> </w:t>
      </w:r>
      <w:r w:rsidR="4D62E4C8" w:rsidRPr="00FD0FB2">
        <w:rPr>
          <w:rFonts w:eastAsia="Malgun Gothic"/>
          <w:sz w:val="22"/>
          <w:szCs w:val="22"/>
          <w:lang w:eastAsia="ko-KR"/>
        </w:rPr>
        <w:t>first investigation was performed using the seaborn</w:t>
      </w:r>
      <w:r w:rsidR="56414366" w:rsidRPr="00FD0FB2">
        <w:rPr>
          <w:rFonts w:eastAsia="Malgun Gothic"/>
          <w:sz w:val="22"/>
          <w:szCs w:val="22"/>
          <w:lang w:eastAsia="ko-KR"/>
        </w:rPr>
        <w:t xml:space="preserve"> heatmap function. This generated a correlation matrix, which unfortunately showed </w:t>
      </w:r>
      <w:r w:rsidR="3A13B742" w:rsidRPr="00FD0FB2">
        <w:rPr>
          <w:rFonts w:eastAsia="Malgun Gothic"/>
          <w:sz w:val="22"/>
          <w:szCs w:val="22"/>
          <w:lang w:eastAsia="ko-KR"/>
        </w:rPr>
        <w:t xml:space="preserve">Data visualization techniques were used to more easily inspect factor correlation and suggest where we might need to improve or alter our model or data preprocessing. In the context of </w:t>
      </w:r>
      <w:r w:rsidR="5A8A787B" w:rsidRPr="00FD0FB2">
        <w:rPr>
          <w:rFonts w:eastAsia="Malgun Gothic"/>
          <w:sz w:val="22"/>
          <w:szCs w:val="22"/>
          <w:lang w:eastAsia="ko-KR"/>
        </w:rPr>
        <w:t>our project</w:t>
      </w:r>
      <w:r w:rsidR="3A13B742" w:rsidRPr="00FD0FB2">
        <w:rPr>
          <w:rFonts w:eastAsia="Malgun Gothic"/>
          <w:sz w:val="22"/>
          <w:szCs w:val="22"/>
          <w:lang w:eastAsia="ko-KR"/>
        </w:rPr>
        <w:t>, visualization was essential for exploring key features such as Tumor Size, Genetic Risk, and Systolic Blood Pressure.</w:t>
      </w:r>
    </w:p>
    <w:p w14:paraId="00B71B86" w14:textId="597F568D" w:rsidR="353BFD44" w:rsidRPr="00FD0FB2" w:rsidRDefault="0F90F1FC" w:rsidP="1BEE91DF">
      <w:pPr>
        <w:rPr>
          <w:rFonts w:eastAsia="Malgun Gothic"/>
          <w:sz w:val="22"/>
          <w:szCs w:val="22"/>
          <w:lang w:eastAsia="ko-KR"/>
        </w:rPr>
      </w:pPr>
      <w:r w:rsidRPr="00FD0FB2">
        <w:rPr>
          <w:rFonts w:eastAsia="Malgun Gothic"/>
          <w:sz w:val="22"/>
          <w:szCs w:val="22"/>
          <w:lang w:eastAsia="ko-KR"/>
        </w:rPr>
        <w:t xml:space="preserve">low </w:t>
      </w:r>
      <w:r w:rsidR="22F37BB1" w:rsidRPr="00FD0FB2">
        <w:rPr>
          <w:rFonts w:eastAsia="Malgun Gothic"/>
          <w:sz w:val="22"/>
          <w:szCs w:val="22"/>
          <w:lang w:eastAsia="ko-KR"/>
        </w:rPr>
        <w:t>correlation for all factors, a small section of which is shown in Figure 1, with all values less than +/- 0.01.</w:t>
      </w:r>
    </w:p>
    <w:p w14:paraId="7423E2E0" w14:textId="2BA64E43" w:rsidR="1BEE91DF" w:rsidRPr="00FD0FB2" w:rsidRDefault="1BEE91DF" w:rsidP="1BEE91DF">
      <w:pPr>
        <w:rPr>
          <w:rFonts w:eastAsia="Malgun Gothic"/>
          <w:sz w:val="22"/>
          <w:szCs w:val="22"/>
          <w:lang w:eastAsia="ko-KR"/>
        </w:rPr>
      </w:pPr>
    </w:p>
    <w:p w14:paraId="539CBE55" w14:textId="74ACA214" w:rsidR="3EB6D59A" w:rsidRPr="00FD0FB2" w:rsidRDefault="3EB6D59A" w:rsidP="1BEE91DF">
      <w:pPr>
        <w:rPr>
          <w:sz w:val="22"/>
          <w:szCs w:val="22"/>
        </w:rPr>
      </w:pPr>
      <w:r w:rsidRPr="00FD0FB2">
        <w:rPr>
          <w:noProof/>
          <w:sz w:val="22"/>
          <w:szCs w:val="22"/>
        </w:rPr>
        <w:lastRenderedPageBreak/>
        <w:drawing>
          <wp:inline distT="0" distB="0" distL="0" distR="0" wp14:anchorId="5FAAFCC2" wp14:editId="4932A178">
            <wp:extent cx="3048000" cy="1047750"/>
            <wp:effectExtent l="0" t="0" r="0" b="0"/>
            <wp:docPr id="1193087462" name="Picture 1193087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3048000" cy="1047750"/>
                    </a:xfrm>
                    <a:prstGeom prst="rect">
                      <a:avLst/>
                    </a:prstGeom>
                  </pic:spPr>
                </pic:pic>
              </a:graphicData>
            </a:graphic>
          </wp:inline>
        </w:drawing>
      </w:r>
    </w:p>
    <w:p w14:paraId="288685E3" w14:textId="2850B261" w:rsidR="62126130" w:rsidRPr="00FD0FB2" w:rsidRDefault="62126130" w:rsidP="1BEE91DF">
      <w:pPr>
        <w:rPr>
          <w:sz w:val="22"/>
          <w:szCs w:val="22"/>
        </w:rPr>
      </w:pPr>
      <w:r w:rsidRPr="00FD0FB2">
        <w:rPr>
          <w:noProof/>
          <w:sz w:val="22"/>
          <w:szCs w:val="22"/>
        </w:rPr>
        <w:drawing>
          <wp:inline distT="0" distB="0" distL="0" distR="0" wp14:anchorId="422712C7" wp14:editId="23F87F5C">
            <wp:extent cx="3048000" cy="2714625"/>
            <wp:effectExtent l="0" t="0" r="0" b="0"/>
            <wp:docPr id="1124330445" name="Picture 1124330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3048000" cy="2714625"/>
                    </a:xfrm>
                    <a:prstGeom prst="rect">
                      <a:avLst/>
                    </a:prstGeom>
                  </pic:spPr>
                </pic:pic>
              </a:graphicData>
            </a:graphic>
          </wp:inline>
        </w:drawing>
      </w:r>
    </w:p>
    <w:p w14:paraId="39E88996" w14:textId="715E32A1" w:rsidR="62126130" w:rsidRPr="00FD0FB2" w:rsidRDefault="62126130" w:rsidP="1BEE91DF">
      <w:pPr>
        <w:jc w:val="center"/>
        <w:rPr>
          <w:rFonts w:eastAsia="Malgun Gothic"/>
          <w:sz w:val="22"/>
          <w:szCs w:val="22"/>
          <w:lang w:eastAsia="ko-KR"/>
        </w:rPr>
      </w:pPr>
      <w:r w:rsidRPr="00FD0FB2">
        <w:rPr>
          <w:rFonts w:eastAsia="Malgun Gothic"/>
          <w:sz w:val="22"/>
          <w:szCs w:val="22"/>
          <w:lang w:eastAsia="ko-KR"/>
        </w:rPr>
        <w:t xml:space="preserve">[ Figure 1 Feature </w:t>
      </w:r>
      <w:r w:rsidR="03F3A9B2" w:rsidRPr="00FD0FB2">
        <w:rPr>
          <w:rFonts w:eastAsia="Malgun Gothic"/>
          <w:sz w:val="22"/>
          <w:szCs w:val="22"/>
          <w:lang w:eastAsia="ko-KR"/>
        </w:rPr>
        <w:t>I</w:t>
      </w:r>
      <w:r w:rsidRPr="00FD0FB2">
        <w:rPr>
          <w:rFonts w:eastAsia="Malgun Gothic"/>
          <w:sz w:val="22"/>
          <w:szCs w:val="22"/>
          <w:lang w:eastAsia="ko-KR"/>
        </w:rPr>
        <w:t xml:space="preserve">mportance </w:t>
      </w:r>
      <w:r w:rsidR="31D4A7B2" w:rsidRPr="00FD0FB2">
        <w:rPr>
          <w:rFonts w:eastAsia="Malgun Gothic"/>
          <w:sz w:val="22"/>
          <w:szCs w:val="22"/>
          <w:lang w:eastAsia="ko-KR"/>
        </w:rPr>
        <w:t>S</w:t>
      </w:r>
      <w:r w:rsidRPr="00FD0FB2">
        <w:rPr>
          <w:rFonts w:eastAsia="Malgun Gothic"/>
          <w:sz w:val="22"/>
          <w:szCs w:val="22"/>
          <w:lang w:eastAsia="ko-KR"/>
        </w:rPr>
        <w:t>core</w:t>
      </w:r>
      <w:r w:rsidR="241CAA69" w:rsidRPr="00FD0FB2">
        <w:rPr>
          <w:rFonts w:eastAsia="Malgun Gothic"/>
          <w:sz w:val="22"/>
          <w:szCs w:val="22"/>
          <w:lang w:eastAsia="ko-KR"/>
        </w:rPr>
        <w:t xml:space="preserve"> Heatmap</w:t>
      </w:r>
      <w:r w:rsidRPr="00FD0FB2">
        <w:rPr>
          <w:rFonts w:eastAsia="Malgun Gothic"/>
          <w:sz w:val="22"/>
          <w:szCs w:val="22"/>
          <w:lang w:eastAsia="ko-KR"/>
        </w:rPr>
        <w:t xml:space="preserve"> ]</w:t>
      </w:r>
    </w:p>
    <w:p w14:paraId="45D7A515" w14:textId="399CD46B" w:rsidR="1BEE91DF" w:rsidRPr="00FD0FB2" w:rsidRDefault="1BEE91DF" w:rsidP="1BEE91DF">
      <w:pPr>
        <w:rPr>
          <w:rFonts w:eastAsia="Malgun Gothic"/>
          <w:sz w:val="22"/>
          <w:szCs w:val="22"/>
          <w:lang w:eastAsia="ko-KR"/>
        </w:rPr>
      </w:pPr>
    </w:p>
    <w:p w14:paraId="14EBE6CC" w14:textId="75429E89" w:rsidR="00AC20A0" w:rsidRPr="00FD0FB2" w:rsidRDefault="2D1CB9F2" w:rsidP="0017388B">
      <w:pPr>
        <w:rPr>
          <w:rFonts w:eastAsia="Malgun Gothic"/>
          <w:sz w:val="22"/>
          <w:szCs w:val="22"/>
          <w:lang w:eastAsia="ko-KR"/>
        </w:rPr>
      </w:pPr>
      <w:r w:rsidRPr="00FD0FB2">
        <w:rPr>
          <w:rFonts w:eastAsia="Malgun Gothic"/>
          <w:sz w:val="22"/>
          <w:szCs w:val="22"/>
          <w:lang w:eastAsia="ko-KR"/>
        </w:rPr>
        <w:t>Using a Random Forest Classifier</w:t>
      </w:r>
      <w:r w:rsidR="004F4FBE" w:rsidRPr="00FD0FB2">
        <w:rPr>
          <w:rFonts w:eastAsia="Malgun Gothic"/>
          <w:sz w:val="22"/>
          <w:szCs w:val="22"/>
          <w:lang w:eastAsia="ko-KR"/>
        </w:rPr>
        <w:t xml:space="preserve">, </w:t>
      </w:r>
      <w:r w:rsidR="008907F6" w:rsidRPr="00FD0FB2">
        <w:rPr>
          <w:rFonts w:eastAsia="Malgun Gothic"/>
          <w:sz w:val="22"/>
          <w:szCs w:val="22"/>
          <w:lang w:eastAsia="ko-KR"/>
        </w:rPr>
        <w:t>we can extract feature</w:t>
      </w:r>
      <w:r w:rsidR="1C4D9222" w:rsidRPr="00FD0FB2">
        <w:rPr>
          <w:rFonts w:eastAsia="Malgun Gothic"/>
          <w:sz w:val="22"/>
          <w:szCs w:val="22"/>
          <w:lang w:eastAsia="ko-KR"/>
        </w:rPr>
        <w:t>s</w:t>
      </w:r>
      <w:r w:rsidR="008907F6" w:rsidRPr="00FD0FB2">
        <w:rPr>
          <w:rFonts w:eastAsia="Malgun Gothic"/>
          <w:sz w:val="22"/>
          <w:szCs w:val="22"/>
          <w:lang w:eastAsia="ko-KR"/>
        </w:rPr>
        <w:t xml:space="preserve"> of importance that indicate how much each variable contributes to predicting the </w:t>
      </w:r>
      <w:r w:rsidR="00D81FC7" w:rsidRPr="00FD0FB2">
        <w:rPr>
          <w:rFonts w:eastAsia="Malgun Gothic"/>
          <w:sz w:val="22"/>
          <w:szCs w:val="22"/>
          <w:lang w:eastAsia="ko-KR"/>
        </w:rPr>
        <w:t xml:space="preserve">presence of a brain tumor. </w:t>
      </w:r>
      <w:r w:rsidR="005264DD" w:rsidRPr="00FD0FB2">
        <w:rPr>
          <w:rFonts w:eastAsia="Malgun Gothic"/>
          <w:sz w:val="22"/>
          <w:szCs w:val="22"/>
          <w:lang w:eastAsia="ko-KR"/>
        </w:rPr>
        <w:t>It visu</w:t>
      </w:r>
      <w:r w:rsidR="00D93E69" w:rsidRPr="00FD0FB2">
        <w:rPr>
          <w:rFonts w:eastAsia="Malgun Gothic"/>
          <w:sz w:val="22"/>
          <w:szCs w:val="22"/>
          <w:lang w:eastAsia="ko-KR"/>
        </w:rPr>
        <w:t xml:space="preserve">alizes </w:t>
      </w:r>
      <w:r w:rsidR="00806A87" w:rsidRPr="00FD0FB2">
        <w:rPr>
          <w:rFonts w:eastAsia="Malgun Gothic"/>
          <w:sz w:val="22"/>
          <w:szCs w:val="22"/>
          <w:lang w:eastAsia="ko-KR"/>
        </w:rPr>
        <w:t xml:space="preserve">plots </w:t>
      </w:r>
      <w:r w:rsidR="00D93E69" w:rsidRPr="00FD0FB2">
        <w:rPr>
          <w:rFonts w:eastAsia="Malgun Gothic"/>
          <w:sz w:val="22"/>
          <w:szCs w:val="22"/>
          <w:lang w:eastAsia="ko-KR"/>
        </w:rPr>
        <w:t xml:space="preserve">with </w:t>
      </w:r>
      <w:r w:rsidR="00330EA6" w:rsidRPr="00FD0FB2">
        <w:rPr>
          <w:rFonts w:eastAsia="Malgun Gothic"/>
          <w:sz w:val="22"/>
          <w:szCs w:val="22"/>
          <w:lang w:eastAsia="ko-KR"/>
        </w:rPr>
        <w:t>color pa</w:t>
      </w:r>
      <w:r w:rsidR="00806A87" w:rsidRPr="00FD0FB2">
        <w:rPr>
          <w:rFonts w:eastAsia="Malgun Gothic"/>
          <w:sz w:val="22"/>
          <w:szCs w:val="22"/>
          <w:lang w:eastAsia="ko-KR"/>
        </w:rPr>
        <w:t>lette to highlight features based on their importance</w:t>
      </w:r>
      <w:r w:rsidR="002522E4" w:rsidRPr="00FD0FB2">
        <w:rPr>
          <w:rFonts w:eastAsia="Malgun Gothic"/>
          <w:sz w:val="22"/>
          <w:szCs w:val="22"/>
          <w:lang w:eastAsia="ko-KR"/>
        </w:rPr>
        <w:t xml:space="preserve"> for clarity. </w:t>
      </w:r>
      <w:r w:rsidR="4AEDA34C" w:rsidRPr="00FD0FB2">
        <w:rPr>
          <w:rFonts w:eastAsia="Malgun Gothic"/>
          <w:sz w:val="22"/>
          <w:szCs w:val="22"/>
          <w:lang w:eastAsia="ko-KR"/>
        </w:rPr>
        <w:t>Despite the low correlation factors shown in our heatmap, this shows that individual factors have significantly different importances within that low correlation</w:t>
      </w:r>
      <w:r w:rsidR="004B2823" w:rsidRPr="00FD0FB2">
        <w:rPr>
          <w:rFonts w:eastAsia="Malgun Gothic"/>
          <w:sz w:val="22"/>
          <w:szCs w:val="22"/>
          <w:lang w:eastAsia="ko-KR"/>
        </w:rPr>
        <w:t>.</w:t>
      </w:r>
      <w:r w:rsidR="58D9BD45" w:rsidRPr="00FD0FB2">
        <w:rPr>
          <w:rFonts w:eastAsia="Malgun Gothic"/>
          <w:sz w:val="22"/>
          <w:szCs w:val="22"/>
          <w:lang w:eastAsia="ko-KR"/>
        </w:rPr>
        <w:t xml:space="preserve"> </w:t>
      </w:r>
      <w:r w:rsidR="004B2823" w:rsidRPr="00FD0FB2">
        <w:rPr>
          <w:rFonts w:eastAsia="Malgun Gothic"/>
          <w:sz w:val="22"/>
          <w:szCs w:val="22"/>
          <w:lang w:eastAsia="ko-KR"/>
        </w:rPr>
        <w:t xml:space="preserve"> </w:t>
      </w:r>
    </w:p>
    <w:p w14:paraId="28E6BAD1" w14:textId="77777777" w:rsidR="001C255D" w:rsidRPr="00FD0FB2" w:rsidRDefault="001C255D" w:rsidP="0017388B">
      <w:pPr>
        <w:rPr>
          <w:rFonts w:eastAsia="Malgun Gothic"/>
          <w:sz w:val="22"/>
          <w:szCs w:val="22"/>
          <w:lang w:eastAsia="ko-KR"/>
        </w:rPr>
      </w:pPr>
    </w:p>
    <w:p w14:paraId="1D2AE810" w14:textId="045273C4" w:rsidR="27180A7D" w:rsidRPr="00FD0FB2" w:rsidRDefault="27180A7D" w:rsidP="1BEE91DF">
      <w:pPr>
        <w:jc w:val="center"/>
        <w:rPr>
          <w:sz w:val="22"/>
          <w:szCs w:val="22"/>
        </w:rPr>
      </w:pPr>
      <w:r w:rsidRPr="00FD0FB2">
        <w:rPr>
          <w:noProof/>
          <w:sz w:val="22"/>
          <w:szCs w:val="22"/>
        </w:rPr>
        <w:drawing>
          <wp:inline distT="0" distB="0" distL="0" distR="0" wp14:anchorId="5887BD7A" wp14:editId="14D7159A">
            <wp:extent cx="2971800" cy="3048000"/>
            <wp:effectExtent l="0" t="0" r="0" b="0"/>
            <wp:docPr id="1156051006" name="Picture 1156051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971800" cy="3048000"/>
                    </a:xfrm>
                    <a:prstGeom prst="rect">
                      <a:avLst/>
                    </a:prstGeom>
                  </pic:spPr>
                </pic:pic>
              </a:graphicData>
            </a:graphic>
          </wp:inline>
        </w:drawing>
      </w:r>
    </w:p>
    <w:p w14:paraId="67113828" w14:textId="66A61296" w:rsidR="003D4C10" w:rsidRPr="00FD0FB2" w:rsidRDefault="003D4C10" w:rsidP="0017388B">
      <w:pPr>
        <w:rPr>
          <w:sz w:val="22"/>
          <w:szCs w:val="22"/>
        </w:rPr>
      </w:pPr>
    </w:p>
    <w:p w14:paraId="4F653393" w14:textId="77777777" w:rsidR="00AE70E6" w:rsidRPr="00FD0FB2" w:rsidRDefault="00AE70E6" w:rsidP="0017388B">
      <w:pPr>
        <w:rPr>
          <w:rFonts w:eastAsia="Malgun Gothic"/>
          <w:sz w:val="22"/>
          <w:szCs w:val="22"/>
          <w:lang w:eastAsia="ko-KR"/>
        </w:rPr>
      </w:pPr>
    </w:p>
    <w:p w14:paraId="3E58034A" w14:textId="7FCEE9D7" w:rsidR="00AE70E6" w:rsidRPr="00FD0FB2" w:rsidRDefault="00AE70E6" w:rsidP="0017388B">
      <w:pPr>
        <w:rPr>
          <w:rFonts w:eastAsia="Malgun Gothic"/>
          <w:sz w:val="22"/>
          <w:szCs w:val="22"/>
          <w:lang w:eastAsia="ko-KR"/>
        </w:rPr>
      </w:pPr>
      <w:r w:rsidRPr="00FD0FB2">
        <w:rPr>
          <w:noProof/>
          <w:sz w:val="22"/>
          <w:szCs w:val="22"/>
        </w:rPr>
        <w:drawing>
          <wp:inline distT="0" distB="0" distL="0" distR="0" wp14:anchorId="3FEDE9D2" wp14:editId="7AC91213">
            <wp:extent cx="3192079" cy="2099462"/>
            <wp:effectExtent l="0" t="0" r="8890" b="0"/>
            <wp:docPr id="265541471" name="Picture 1" descr="A graph of a graph with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3">
                      <a:extLst>
                        <a:ext uri="{28A0092B-C50C-407E-A947-70E740481C1C}">
                          <a14:useLocalDpi xmlns:a14="http://schemas.microsoft.com/office/drawing/2010/main" val="0"/>
                        </a:ext>
                      </a:extLst>
                    </a:blip>
                    <a:stretch>
                      <a:fillRect/>
                    </a:stretch>
                  </pic:blipFill>
                  <pic:spPr>
                    <a:xfrm>
                      <a:off x="0" y="0"/>
                      <a:ext cx="3219254" cy="2117335"/>
                    </a:xfrm>
                    <a:prstGeom prst="rect">
                      <a:avLst/>
                    </a:prstGeom>
                  </pic:spPr>
                </pic:pic>
              </a:graphicData>
            </a:graphic>
          </wp:inline>
        </w:drawing>
      </w:r>
    </w:p>
    <w:p w14:paraId="3DDB8DB4" w14:textId="3075524A" w:rsidR="00107B3E" w:rsidRPr="00FD0FB2" w:rsidRDefault="00107B3E" w:rsidP="0017388B">
      <w:pPr>
        <w:rPr>
          <w:rFonts w:eastAsia="Malgun Gothic"/>
          <w:sz w:val="22"/>
          <w:szCs w:val="22"/>
          <w:lang w:eastAsia="ko-KR"/>
        </w:rPr>
      </w:pPr>
    </w:p>
    <w:p w14:paraId="029310ED" w14:textId="2C4C678B" w:rsidR="008B0648" w:rsidRPr="00FD0FB2" w:rsidRDefault="008B0648" w:rsidP="00CB0388">
      <w:pPr>
        <w:jc w:val="center"/>
        <w:rPr>
          <w:rFonts w:eastAsia="Malgun Gothic"/>
          <w:sz w:val="22"/>
          <w:szCs w:val="22"/>
          <w:lang w:eastAsia="ko-KR"/>
        </w:rPr>
      </w:pPr>
      <w:r w:rsidRPr="00FD0FB2">
        <w:rPr>
          <w:rFonts w:eastAsia="Malgun Gothic"/>
          <w:sz w:val="22"/>
          <w:szCs w:val="22"/>
          <w:lang w:eastAsia="ko-KR"/>
        </w:rPr>
        <w:t xml:space="preserve">[ </w:t>
      </w:r>
      <w:r w:rsidR="00CB0388" w:rsidRPr="00FD0FB2">
        <w:rPr>
          <w:rFonts w:eastAsia="Malgun Gothic"/>
          <w:sz w:val="22"/>
          <w:szCs w:val="22"/>
          <w:lang w:eastAsia="ko-KR"/>
        </w:rPr>
        <w:t xml:space="preserve">Figure </w:t>
      </w:r>
      <w:r w:rsidR="45E213E8" w:rsidRPr="00FD0FB2">
        <w:rPr>
          <w:rFonts w:eastAsia="Malgun Gothic"/>
          <w:sz w:val="22"/>
          <w:szCs w:val="22"/>
          <w:lang w:eastAsia="ko-KR"/>
        </w:rPr>
        <w:t>2</w:t>
      </w:r>
      <w:r w:rsidR="00CB0388" w:rsidRPr="00FD0FB2">
        <w:rPr>
          <w:rFonts w:eastAsia="Malgun Gothic"/>
          <w:sz w:val="22"/>
          <w:szCs w:val="22"/>
          <w:lang w:eastAsia="ko-KR"/>
        </w:rPr>
        <w:t xml:space="preserve"> Feature </w:t>
      </w:r>
      <w:r w:rsidR="1AFA3492" w:rsidRPr="00FD0FB2">
        <w:rPr>
          <w:rFonts w:eastAsia="Malgun Gothic"/>
          <w:sz w:val="22"/>
          <w:szCs w:val="22"/>
          <w:lang w:eastAsia="ko-KR"/>
        </w:rPr>
        <w:t>I</w:t>
      </w:r>
      <w:r w:rsidRPr="00FD0FB2">
        <w:rPr>
          <w:rFonts w:eastAsia="Malgun Gothic"/>
          <w:sz w:val="22"/>
          <w:szCs w:val="22"/>
          <w:lang w:eastAsia="ko-KR"/>
        </w:rPr>
        <w:t xml:space="preserve">mportance </w:t>
      </w:r>
      <w:r w:rsidR="5FE37020" w:rsidRPr="00FD0FB2">
        <w:rPr>
          <w:rFonts w:eastAsia="Malgun Gothic"/>
          <w:sz w:val="22"/>
          <w:szCs w:val="22"/>
          <w:lang w:eastAsia="ko-KR"/>
        </w:rPr>
        <w:t>S</w:t>
      </w:r>
      <w:r w:rsidRPr="00FD0FB2">
        <w:rPr>
          <w:rFonts w:eastAsia="Malgun Gothic"/>
          <w:sz w:val="22"/>
          <w:szCs w:val="22"/>
          <w:lang w:eastAsia="ko-KR"/>
        </w:rPr>
        <w:t>core</w:t>
      </w:r>
      <w:r w:rsidR="5F48515B" w:rsidRPr="00FD0FB2">
        <w:rPr>
          <w:rFonts w:eastAsia="Malgun Gothic"/>
          <w:sz w:val="22"/>
          <w:szCs w:val="22"/>
          <w:lang w:eastAsia="ko-KR"/>
        </w:rPr>
        <w:t>s</w:t>
      </w:r>
      <w:r w:rsidR="71D027AC" w:rsidRPr="00FD0FB2">
        <w:rPr>
          <w:rFonts w:eastAsia="Malgun Gothic"/>
          <w:sz w:val="22"/>
          <w:szCs w:val="22"/>
          <w:lang w:eastAsia="ko-KR"/>
        </w:rPr>
        <w:t xml:space="preserve"> </w:t>
      </w:r>
      <w:r w:rsidRPr="00FD0FB2">
        <w:rPr>
          <w:rFonts w:eastAsia="Malgun Gothic"/>
          <w:sz w:val="22"/>
          <w:szCs w:val="22"/>
          <w:lang w:eastAsia="ko-KR"/>
        </w:rPr>
        <w:t>]</w:t>
      </w:r>
    </w:p>
    <w:p w14:paraId="5C2F09AE" w14:textId="020B323D" w:rsidR="00CD2EE4" w:rsidRPr="00FD0FB2" w:rsidRDefault="00CD2EE4" w:rsidP="0017388B">
      <w:pPr>
        <w:rPr>
          <w:rFonts w:eastAsia="Malgun Gothic"/>
          <w:sz w:val="22"/>
          <w:szCs w:val="22"/>
          <w:lang w:eastAsia="ko-KR"/>
        </w:rPr>
      </w:pPr>
    </w:p>
    <w:p w14:paraId="0629E209" w14:textId="5FB7DBDD" w:rsidR="0048143B" w:rsidRPr="00FD0FB2" w:rsidRDefault="3936BA6E" w:rsidP="1BEE91DF">
      <w:pPr>
        <w:rPr>
          <w:rFonts w:eastAsia="Malgun Gothic"/>
          <w:sz w:val="22"/>
          <w:szCs w:val="22"/>
          <w:lang w:eastAsia="ko-KR"/>
        </w:rPr>
      </w:pPr>
      <w:r w:rsidRPr="00FD0FB2">
        <w:rPr>
          <w:rFonts w:eastAsia="Malgun Gothic"/>
          <w:sz w:val="22"/>
          <w:szCs w:val="22"/>
          <w:lang w:eastAsia="ko-KR"/>
        </w:rPr>
        <w:t>Finally, d</w:t>
      </w:r>
      <w:r w:rsidR="00040F77" w:rsidRPr="00FD0FB2">
        <w:rPr>
          <w:rFonts w:eastAsia="Malgun Gothic"/>
          <w:sz w:val="22"/>
          <w:szCs w:val="22"/>
          <w:lang w:eastAsia="ko-KR"/>
        </w:rPr>
        <w:t xml:space="preserve">istribution plots provide insight into the </w:t>
      </w:r>
      <w:r w:rsidR="00773B84" w:rsidRPr="00FD0FB2">
        <w:rPr>
          <w:rFonts w:eastAsia="Malgun Gothic"/>
          <w:sz w:val="22"/>
          <w:szCs w:val="22"/>
          <w:lang w:eastAsia="ko-KR"/>
        </w:rPr>
        <w:t xml:space="preserve">prevalence of specific factors given another factor. Figure </w:t>
      </w:r>
      <w:r w:rsidR="1C28F363" w:rsidRPr="00FD0FB2">
        <w:rPr>
          <w:rFonts w:eastAsia="Malgun Gothic"/>
          <w:sz w:val="22"/>
          <w:szCs w:val="22"/>
          <w:lang w:eastAsia="ko-KR"/>
        </w:rPr>
        <w:t>3</w:t>
      </w:r>
      <w:r w:rsidR="00773B84" w:rsidRPr="00FD0FB2">
        <w:rPr>
          <w:rFonts w:eastAsia="Malgun Gothic"/>
          <w:sz w:val="22"/>
          <w:szCs w:val="22"/>
          <w:lang w:eastAsia="ko-KR"/>
        </w:rPr>
        <w:t xml:space="preserve"> shows the distribution</w:t>
      </w:r>
      <w:r w:rsidR="00040F77" w:rsidRPr="00FD0FB2">
        <w:rPr>
          <w:rFonts w:eastAsia="Malgun Gothic"/>
          <w:sz w:val="22"/>
          <w:szCs w:val="22"/>
          <w:lang w:eastAsia="ko-KR"/>
        </w:rPr>
        <w:t xml:space="preserve"> of </w:t>
      </w:r>
      <w:r w:rsidR="00DC1074" w:rsidRPr="00FD0FB2">
        <w:rPr>
          <w:rFonts w:eastAsia="Malgun Gothic"/>
          <w:sz w:val="22"/>
          <w:szCs w:val="22"/>
          <w:lang w:eastAsia="ko-KR"/>
        </w:rPr>
        <w:t>tumor</w:t>
      </w:r>
      <w:r w:rsidR="00040F77" w:rsidRPr="00FD0FB2">
        <w:rPr>
          <w:rFonts w:eastAsia="Malgun Gothic"/>
          <w:sz w:val="22"/>
          <w:szCs w:val="22"/>
          <w:lang w:eastAsia="ko-KR"/>
        </w:rPr>
        <w:t xml:space="preserve"> size based on the presence or absence of</w:t>
      </w:r>
      <w:r w:rsidR="792E32E0" w:rsidRPr="00FD0FB2">
        <w:rPr>
          <w:rFonts w:eastAsia="Malgun Gothic"/>
          <w:sz w:val="22"/>
          <w:szCs w:val="22"/>
          <w:lang w:eastAsia="ko-KR"/>
        </w:rPr>
        <w:t xml:space="preserve"> brain</w:t>
      </w:r>
      <w:r w:rsidR="00040F77" w:rsidRPr="00FD0FB2">
        <w:rPr>
          <w:rFonts w:eastAsia="Malgun Gothic"/>
          <w:sz w:val="22"/>
          <w:szCs w:val="22"/>
          <w:lang w:eastAsia="ko-KR"/>
        </w:rPr>
        <w:t xml:space="preserve"> </w:t>
      </w:r>
      <w:r w:rsidR="00DC1074" w:rsidRPr="00FD0FB2">
        <w:rPr>
          <w:rFonts w:eastAsia="Malgun Gothic"/>
          <w:sz w:val="22"/>
          <w:szCs w:val="22"/>
          <w:lang w:eastAsia="ko-KR"/>
        </w:rPr>
        <w:t>tumors</w:t>
      </w:r>
      <w:r w:rsidR="00040F77" w:rsidRPr="00FD0FB2">
        <w:rPr>
          <w:rFonts w:eastAsia="Malgun Gothic"/>
          <w:sz w:val="22"/>
          <w:szCs w:val="22"/>
          <w:lang w:eastAsia="ko-KR"/>
        </w:rPr>
        <w:t>.</w:t>
      </w:r>
      <w:r w:rsidR="4DC32BF8" w:rsidRPr="00FD0FB2">
        <w:rPr>
          <w:rFonts w:eastAsia="Malgun Gothic"/>
          <w:sz w:val="22"/>
          <w:szCs w:val="22"/>
          <w:lang w:eastAsia="ko-KR"/>
        </w:rPr>
        <w:t xml:space="preserve"> These factors seem counterintuitive (how could you have a size for tumors which aren’t present?</w:t>
      </w:r>
      <w:r w:rsidR="597679AA" w:rsidRPr="00FD0FB2">
        <w:rPr>
          <w:rFonts w:eastAsia="Malgun Gothic"/>
          <w:sz w:val="22"/>
          <w:szCs w:val="22"/>
          <w:lang w:eastAsia="ko-KR"/>
        </w:rPr>
        <w:t xml:space="preserve">) which needs further investigation as we continue. This may be categorizing tumors in a general sense vs “brain tumors” in a way that is not explained in the dataset itself, or it may be </w:t>
      </w:r>
      <w:r w:rsidR="109EBD12" w:rsidRPr="00FD0FB2">
        <w:rPr>
          <w:rFonts w:eastAsia="Malgun Gothic"/>
          <w:sz w:val="22"/>
          <w:szCs w:val="22"/>
          <w:lang w:eastAsia="ko-KR"/>
        </w:rPr>
        <w:t>whether</w:t>
      </w:r>
      <w:r w:rsidR="597679AA" w:rsidRPr="00FD0FB2">
        <w:rPr>
          <w:rFonts w:eastAsia="Malgun Gothic"/>
          <w:sz w:val="22"/>
          <w:szCs w:val="22"/>
          <w:lang w:eastAsia="ko-KR"/>
        </w:rPr>
        <w:t xml:space="preserve"> brain tu</w:t>
      </w:r>
      <w:r w:rsidR="7743D725" w:rsidRPr="00FD0FB2">
        <w:rPr>
          <w:rFonts w:eastAsia="Malgun Gothic"/>
          <w:sz w:val="22"/>
          <w:szCs w:val="22"/>
          <w:lang w:eastAsia="ko-KR"/>
        </w:rPr>
        <w:t>mors existed at the initial diagnosis</w:t>
      </w:r>
      <w:r w:rsidR="597679AA" w:rsidRPr="00FD0FB2">
        <w:rPr>
          <w:rFonts w:eastAsia="Malgun Gothic"/>
          <w:sz w:val="22"/>
          <w:szCs w:val="22"/>
          <w:lang w:eastAsia="ko-KR"/>
        </w:rPr>
        <w:t>.</w:t>
      </w:r>
      <w:r w:rsidR="2B4383E4" w:rsidRPr="00FD0FB2">
        <w:rPr>
          <w:rFonts w:eastAsia="Malgun Gothic"/>
          <w:sz w:val="22"/>
          <w:szCs w:val="22"/>
          <w:lang w:eastAsia="ko-KR"/>
        </w:rPr>
        <w:t xml:space="preserve"> A lack of medical knowledge here </w:t>
      </w:r>
      <w:r w:rsidR="2B4383E4" w:rsidRPr="00FD0FB2">
        <w:rPr>
          <w:rFonts w:eastAsia="Malgun Gothic"/>
          <w:sz w:val="22"/>
          <w:szCs w:val="22"/>
          <w:lang w:eastAsia="ko-KR"/>
        </w:rPr>
        <w:lastRenderedPageBreak/>
        <w:t>limits our ability to apply human knowledge to the dataset.</w:t>
      </w:r>
    </w:p>
    <w:p w14:paraId="7C923CCA" w14:textId="072EAABF" w:rsidR="0048143B" w:rsidRPr="00FD0FB2" w:rsidRDefault="0048143B" w:rsidP="1BEE91DF">
      <w:pPr>
        <w:rPr>
          <w:rFonts w:eastAsia="Malgun Gothic"/>
          <w:sz w:val="22"/>
          <w:szCs w:val="22"/>
          <w:lang w:eastAsia="ko-KR"/>
        </w:rPr>
      </w:pPr>
    </w:p>
    <w:p w14:paraId="1C06737F" w14:textId="3CA7E685" w:rsidR="0048143B" w:rsidRPr="00FD0FB2" w:rsidRDefault="00040F77" w:rsidP="0017388B">
      <w:pPr>
        <w:rPr>
          <w:rFonts w:eastAsia="Malgun Gothic"/>
          <w:sz w:val="22"/>
          <w:szCs w:val="22"/>
          <w:lang w:eastAsia="ko-KR"/>
        </w:rPr>
      </w:pPr>
      <w:r w:rsidRPr="00FD0FB2">
        <w:rPr>
          <w:rFonts w:eastAsia="Malgun Gothic"/>
          <w:sz w:val="22"/>
          <w:szCs w:val="22"/>
          <w:lang w:eastAsia="ko-KR"/>
        </w:rPr>
        <w:t>Th</w:t>
      </w:r>
      <w:r w:rsidR="0AC6CF51" w:rsidRPr="00FD0FB2">
        <w:rPr>
          <w:rFonts w:eastAsia="Malgun Gothic"/>
          <w:sz w:val="22"/>
          <w:szCs w:val="22"/>
          <w:lang w:eastAsia="ko-KR"/>
        </w:rPr>
        <w:t xml:space="preserve">e analysis leading to Figure </w:t>
      </w:r>
      <w:r w:rsidR="05D4993F" w:rsidRPr="00FD0FB2">
        <w:rPr>
          <w:rFonts w:eastAsia="Malgun Gothic"/>
          <w:sz w:val="22"/>
          <w:szCs w:val="22"/>
          <w:lang w:eastAsia="ko-KR"/>
        </w:rPr>
        <w:t>3</w:t>
      </w:r>
      <w:r w:rsidRPr="00FD0FB2">
        <w:rPr>
          <w:rFonts w:eastAsia="Malgun Gothic"/>
          <w:sz w:val="22"/>
          <w:szCs w:val="22"/>
          <w:lang w:eastAsia="ko-KR"/>
        </w:rPr>
        <w:t xml:space="preserve"> focuses on comparing the distribution of </w:t>
      </w:r>
      <w:r w:rsidR="00DC1074" w:rsidRPr="00FD0FB2">
        <w:rPr>
          <w:rFonts w:eastAsia="Malgun Gothic"/>
          <w:sz w:val="22"/>
          <w:szCs w:val="22"/>
          <w:lang w:eastAsia="ko-KR"/>
        </w:rPr>
        <w:t>tumor</w:t>
      </w:r>
      <w:r w:rsidRPr="00FD0FB2">
        <w:rPr>
          <w:rFonts w:eastAsia="Malgun Gothic"/>
          <w:sz w:val="22"/>
          <w:szCs w:val="22"/>
          <w:lang w:eastAsia="ko-KR"/>
        </w:rPr>
        <w:t xml:space="preserve"> sizes for two classes: those with and without brain </w:t>
      </w:r>
      <w:r w:rsidR="00DC1074" w:rsidRPr="00FD0FB2">
        <w:rPr>
          <w:rFonts w:eastAsia="Malgun Gothic"/>
          <w:sz w:val="22"/>
          <w:szCs w:val="22"/>
          <w:lang w:eastAsia="ko-KR"/>
        </w:rPr>
        <w:t>tumors</w:t>
      </w:r>
      <w:r w:rsidRPr="00FD0FB2">
        <w:rPr>
          <w:rFonts w:eastAsia="Malgun Gothic"/>
          <w:sz w:val="22"/>
          <w:szCs w:val="22"/>
          <w:lang w:eastAsia="ko-KR"/>
        </w:rPr>
        <w:t>.</w:t>
      </w:r>
      <w:r w:rsidR="00DC1074" w:rsidRPr="00FD0FB2">
        <w:rPr>
          <w:rFonts w:eastAsia="Malgun Gothic"/>
          <w:sz w:val="22"/>
          <w:szCs w:val="22"/>
          <w:lang w:eastAsia="ko-KR"/>
        </w:rPr>
        <w:t xml:space="preserve"> Using the histogram function in Seaborne library, </w:t>
      </w:r>
      <w:r w:rsidR="4B1DDFBA" w:rsidRPr="00FD0FB2">
        <w:rPr>
          <w:rFonts w:eastAsia="Malgun Gothic"/>
          <w:sz w:val="22"/>
          <w:szCs w:val="22"/>
          <w:lang w:eastAsia="ko-KR"/>
        </w:rPr>
        <w:t xml:space="preserve">we </w:t>
      </w:r>
      <w:r w:rsidR="00323541" w:rsidRPr="00FD0FB2">
        <w:rPr>
          <w:rFonts w:eastAsia="Malgun Gothic"/>
          <w:sz w:val="22"/>
          <w:szCs w:val="22"/>
          <w:lang w:eastAsia="ko-KR"/>
        </w:rPr>
        <w:t xml:space="preserve">plot two separate distributions: red for samples marked ‘with brain </w:t>
      </w:r>
      <w:r w:rsidR="006C460B" w:rsidRPr="00FD0FB2">
        <w:rPr>
          <w:rFonts w:eastAsia="Malgun Gothic"/>
          <w:sz w:val="22"/>
          <w:szCs w:val="22"/>
          <w:lang w:eastAsia="ko-KR"/>
        </w:rPr>
        <w:t>tumor</w:t>
      </w:r>
      <w:r w:rsidR="00323541" w:rsidRPr="00FD0FB2">
        <w:rPr>
          <w:rFonts w:eastAsia="Malgun Gothic"/>
          <w:sz w:val="22"/>
          <w:szCs w:val="22"/>
          <w:lang w:eastAsia="ko-KR"/>
        </w:rPr>
        <w:t xml:space="preserve">’ and blue for samples marked ‘without brain </w:t>
      </w:r>
      <w:r w:rsidR="006C460B" w:rsidRPr="00FD0FB2">
        <w:rPr>
          <w:rFonts w:eastAsia="Malgun Gothic"/>
          <w:sz w:val="22"/>
          <w:szCs w:val="22"/>
          <w:lang w:eastAsia="ko-KR"/>
        </w:rPr>
        <w:t>tumor</w:t>
      </w:r>
      <w:r w:rsidR="00323541" w:rsidRPr="00FD0FB2">
        <w:rPr>
          <w:rFonts w:eastAsia="Malgun Gothic"/>
          <w:sz w:val="22"/>
          <w:szCs w:val="22"/>
          <w:lang w:eastAsia="ko-KR"/>
        </w:rPr>
        <w:t>’.</w:t>
      </w:r>
      <w:r w:rsidR="002814FA" w:rsidRPr="00FD0FB2">
        <w:rPr>
          <w:sz w:val="22"/>
          <w:szCs w:val="22"/>
        </w:rPr>
        <w:t xml:space="preserve"> </w:t>
      </w:r>
      <w:r w:rsidR="002814FA" w:rsidRPr="00FD0FB2">
        <w:rPr>
          <w:rFonts w:eastAsia="Malgun Gothic"/>
          <w:sz w:val="22"/>
          <w:szCs w:val="22"/>
          <w:lang w:eastAsia="ko-KR"/>
        </w:rPr>
        <w:t>Each distribution includes a kernel density estimation (KDE) overlay to smooth and highlight the underlying patterns in the data. KDE allows for a more continuous and intuitive representation of the data, making it easier to compare two classes. This is especially useful for identifying subtle differences in the distribution.</w:t>
      </w:r>
    </w:p>
    <w:p w14:paraId="0885A346" w14:textId="77777777" w:rsidR="00F1251A" w:rsidRPr="00FD0FB2" w:rsidRDefault="00F1251A" w:rsidP="0017388B">
      <w:pPr>
        <w:rPr>
          <w:rFonts w:eastAsia="Malgun Gothic"/>
          <w:sz w:val="22"/>
          <w:szCs w:val="22"/>
          <w:lang w:eastAsia="ko-KR"/>
        </w:rPr>
      </w:pPr>
    </w:p>
    <w:p w14:paraId="5A98859C" w14:textId="73DD6EA7" w:rsidR="00F1251A" w:rsidRPr="00FD0FB2" w:rsidRDefault="00F1251A" w:rsidP="0017388B">
      <w:pPr>
        <w:rPr>
          <w:rFonts w:eastAsia="Malgun Gothic"/>
          <w:sz w:val="22"/>
          <w:szCs w:val="22"/>
          <w:lang w:eastAsia="ko-KR"/>
        </w:rPr>
      </w:pPr>
      <w:r w:rsidRPr="00FD0FB2">
        <w:rPr>
          <w:rFonts w:eastAsia="Malgun Gothic"/>
          <w:sz w:val="22"/>
          <w:szCs w:val="22"/>
          <w:lang w:eastAsia="ko-KR"/>
        </w:rPr>
        <w:t xml:space="preserve">This </w:t>
      </w:r>
      <w:r w:rsidR="006C460B" w:rsidRPr="00FD0FB2">
        <w:rPr>
          <w:rFonts w:eastAsia="Malgun Gothic"/>
          <w:sz w:val="22"/>
          <w:szCs w:val="22"/>
          <w:lang w:eastAsia="ko-KR"/>
        </w:rPr>
        <w:t>visualization</w:t>
      </w:r>
      <w:r w:rsidRPr="00FD0FB2">
        <w:rPr>
          <w:rFonts w:eastAsia="Malgun Gothic"/>
          <w:sz w:val="22"/>
          <w:szCs w:val="22"/>
          <w:lang w:eastAsia="ko-KR"/>
        </w:rPr>
        <w:t xml:space="preserve"> shows potential differences in the </w:t>
      </w:r>
      <w:r w:rsidR="006C460B" w:rsidRPr="00FD0FB2">
        <w:rPr>
          <w:rFonts w:eastAsia="Malgun Gothic"/>
          <w:sz w:val="22"/>
          <w:szCs w:val="22"/>
          <w:lang w:eastAsia="ko-KR"/>
        </w:rPr>
        <w:t>tumor</w:t>
      </w:r>
      <w:r w:rsidRPr="00FD0FB2">
        <w:rPr>
          <w:rFonts w:eastAsia="Malgun Gothic"/>
          <w:sz w:val="22"/>
          <w:szCs w:val="22"/>
          <w:lang w:eastAsia="ko-KR"/>
        </w:rPr>
        <w:t xml:space="preserve"> size distribution between the two groups, such as changes in central tendency, spread, or peak density. These differences can help identify whether </w:t>
      </w:r>
      <w:r w:rsidR="006C460B" w:rsidRPr="00FD0FB2">
        <w:rPr>
          <w:rFonts w:eastAsia="Malgun Gothic"/>
          <w:sz w:val="22"/>
          <w:szCs w:val="22"/>
          <w:lang w:eastAsia="ko-KR"/>
        </w:rPr>
        <w:t>tumor</w:t>
      </w:r>
      <w:r w:rsidRPr="00FD0FB2">
        <w:rPr>
          <w:rFonts w:eastAsia="Malgun Gothic"/>
          <w:sz w:val="22"/>
          <w:szCs w:val="22"/>
          <w:lang w:eastAsia="ko-KR"/>
        </w:rPr>
        <w:t xml:space="preserve"> size plays a role in diagnosing the presence of a brain </w:t>
      </w:r>
      <w:r w:rsidR="006C460B" w:rsidRPr="00FD0FB2">
        <w:rPr>
          <w:rFonts w:eastAsia="Malgun Gothic"/>
          <w:sz w:val="22"/>
          <w:szCs w:val="22"/>
          <w:lang w:eastAsia="ko-KR"/>
        </w:rPr>
        <w:t>tumor</w:t>
      </w:r>
      <w:r w:rsidRPr="00FD0FB2">
        <w:rPr>
          <w:rFonts w:eastAsia="Malgun Gothic"/>
          <w:sz w:val="22"/>
          <w:szCs w:val="22"/>
          <w:lang w:eastAsia="ko-KR"/>
        </w:rPr>
        <w:t xml:space="preserve">. The plots are enhanced with descriptive labels, titles, and legends to ensure clarity and interpretability. Using this method, you can gain a deeper understanding of how </w:t>
      </w:r>
      <w:r w:rsidR="006C460B" w:rsidRPr="00FD0FB2">
        <w:rPr>
          <w:rFonts w:eastAsia="Malgun Gothic"/>
          <w:sz w:val="22"/>
          <w:szCs w:val="22"/>
          <w:lang w:eastAsia="ko-KR"/>
        </w:rPr>
        <w:t>tumor</w:t>
      </w:r>
      <w:r w:rsidRPr="00FD0FB2">
        <w:rPr>
          <w:rFonts w:eastAsia="Malgun Gothic"/>
          <w:sz w:val="22"/>
          <w:szCs w:val="22"/>
          <w:lang w:eastAsia="ko-KR"/>
        </w:rPr>
        <w:t xml:space="preserve"> size differs between classes, providing a foundation for generating additional hypotheses or incorporating them into a predictive model.</w:t>
      </w:r>
    </w:p>
    <w:p w14:paraId="3DCEC26A" w14:textId="77777777" w:rsidR="0048143B" w:rsidRPr="00FD0FB2" w:rsidRDefault="0048143B" w:rsidP="0017388B">
      <w:pPr>
        <w:rPr>
          <w:rFonts w:eastAsia="Malgun Gothic"/>
          <w:sz w:val="22"/>
          <w:szCs w:val="22"/>
          <w:lang w:eastAsia="ko-KR"/>
        </w:rPr>
      </w:pPr>
    </w:p>
    <w:p w14:paraId="1A7901AD" w14:textId="0DCE1D04" w:rsidR="00107B3E" w:rsidRPr="00FD0FB2" w:rsidRDefault="00107B3E" w:rsidP="0017388B">
      <w:pPr>
        <w:rPr>
          <w:rFonts w:eastAsia="Malgun Gothic"/>
          <w:sz w:val="22"/>
          <w:szCs w:val="22"/>
          <w:lang w:eastAsia="ko-KR"/>
        </w:rPr>
      </w:pPr>
    </w:p>
    <w:p w14:paraId="04B85647" w14:textId="0EF0555A" w:rsidR="00CD2EE4" w:rsidRPr="00FD0FB2" w:rsidRDefault="13D2C75E" w:rsidP="0017388B">
      <w:pPr>
        <w:rPr>
          <w:rFonts w:eastAsia="Malgun Gothic"/>
          <w:sz w:val="22"/>
          <w:szCs w:val="22"/>
          <w:lang w:eastAsia="ko-KR"/>
        </w:rPr>
      </w:pPr>
      <w:r w:rsidRPr="00FD0FB2">
        <w:rPr>
          <w:noProof/>
          <w:sz w:val="22"/>
          <w:szCs w:val="22"/>
        </w:rPr>
        <w:drawing>
          <wp:inline distT="0" distB="0" distL="0" distR="0" wp14:anchorId="10E3C2D6" wp14:editId="04E69595">
            <wp:extent cx="3095798" cy="2278116"/>
            <wp:effectExtent l="0" t="0" r="0" b="0"/>
            <wp:docPr id="1493650374" name="Picture 1" descr="A graph of a cancer pati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4">
                      <a:extLst>
                        <a:ext uri="{28A0092B-C50C-407E-A947-70E740481C1C}">
                          <a14:useLocalDpi xmlns:a14="http://schemas.microsoft.com/office/drawing/2010/main" val="0"/>
                        </a:ext>
                      </a:extLst>
                    </a:blip>
                    <a:stretch>
                      <a:fillRect/>
                    </a:stretch>
                  </pic:blipFill>
                  <pic:spPr>
                    <a:xfrm>
                      <a:off x="0" y="0"/>
                      <a:ext cx="3095798" cy="2278116"/>
                    </a:xfrm>
                    <a:prstGeom prst="rect">
                      <a:avLst/>
                    </a:prstGeom>
                  </pic:spPr>
                </pic:pic>
              </a:graphicData>
            </a:graphic>
          </wp:inline>
        </w:drawing>
      </w:r>
    </w:p>
    <w:p w14:paraId="21835B03" w14:textId="74C96886" w:rsidR="00CD2EE4" w:rsidRPr="00FD0FB2" w:rsidRDefault="00CD2EE4" w:rsidP="0017388B">
      <w:pPr>
        <w:rPr>
          <w:rFonts w:eastAsia="Malgun Gothic"/>
          <w:sz w:val="22"/>
          <w:szCs w:val="22"/>
          <w:lang w:eastAsia="ko-KR"/>
        </w:rPr>
      </w:pPr>
    </w:p>
    <w:p w14:paraId="2235CF26" w14:textId="58B916A9" w:rsidR="00D33C49" w:rsidRPr="00FD0FB2" w:rsidRDefault="00D33C49" w:rsidP="00D33C49">
      <w:pPr>
        <w:jc w:val="center"/>
        <w:rPr>
          <w:rFonts w:eastAsia="Malgun Gothic"/>
          <w:sz w:val="22"/>
          <w:szCs w:val="22"/>
          <w:lang w:eastAsia="ko-KR"/>
        </w:rPr>
      </w:pPr>
      <w:r w:rsidRPr="00FD0FB2">
        <w:rPr>
          <w:rFonts w:eastAsia="Malgun Gothic"/>
          <w:sz w:val="22"/>
          <w:szCs w:val="22"/>
          <w:lang w:eastAsia="ko-KR"/>
        </w:rPr>
        <w:t xml:space="preserve">[ Figure </w:t>
      </w:r>
      <w:r w:rsidR="061F0B12" w:rsidRPr="00FD0FB2">
        <w:rPr>
          <w:rFonts w:eastAsia="Malgun Gothic"/>
          <w:sz w:val="22"/>
          <w:szCs w:val="22"/>
          <w:lang w:eastAsia="ko-KR"/>
        </w:rPr>
        <w:t>3</w:t>
      </w:r>
      <w:r w:rsidRPr="00FD0FB2">
        <w:rPr>
          <w:rFonts w:eastAsia="Malgun Gothic"/>
          <w:sz w:val="22"/>
          <w:szCs w:val="22"/>
          <w:lang w:eastAsia="ko-KR"/>
        </w:rPr>
        <w:t xml:space="preserve">  </w:t>
      </w:r>
      <w:r w:rsidR="4486ED0B" w:rsidRPr="00FD0FB2">
        <w:rPr>
          <w:rFonts w:eastAsia="Malgun Gothic"/>
          <w:sz w:val="22"/>
          <w:szCs w:val="22"/>
          <w:lang w:eastAsia="ko-KR"/>
        </w:rPr>
        <w:t>Tumor Size Distribution</w:t>
      </w:r>
      <w:r w:rsidRPr="00FD0FB2">
        <w:rPr>
          <w:rFonts w:eastAsia="Malgun Gothic"/>
          <w:sz w:val="22"/>
          <w:szCs w:val="22"/>
          <w:lang w:eastAsia="ko-KR"/>
        </w:rPr>
        <w:t xml:space="preserve"> ]</w:t>
      </w:r>
    </w:p>
    <w:p w14:paraId="168A978D" w14:textId="1BAC53E7" w:rsidR="00CD2EE4" w:rsidRPr="00FD0FB2" w:rsidRDefault="00CD2EE4" w:rsidP="0017388B">
      <w:pPr>
        <w:rPr>
          <w:rFonts w:eastAsia="Malgun Gothic"/>
          <w:sz w:val="22"/>
          <w:szCs w:val="22"/>
          <w:lang w:eastAsia="ko-KR"/>
        </w:rPr>
      </w:pPr>
    </w:p>
    <w:p w14:paraId="558DB819" w14:textId="5BE24162" w:rsidR="34ECEF11" w:rsidRPr="00FD0FB2" w:rsidRDefault="34ECEF11" w:rsidP="34ECEF11">
      <w:pPr>
        <w:rPr>
          <w:rFonts w:eastAsia="Malgun Gothic"/>
          <w:sz w:val="22"/>
          <w:szCs w:val="22"/>
          <w:lang w:eastAsia="ko-KR"/>
        </w:rPr>
      </w:pPr>
    </w:p>
    <w:p w14:paraId="66F52E1B" w14:textId="43B70D9D" w:rsidR="34ECEF11" w:rsidRPr="00FD0FB2" w:rsidRDefault="34ECEF11" w:rsidP="34ECEF11">
      <w:pPr>
        <w:rPr>
          <w:rFonts w:eastAsia="Malgun Gothic"/>
          <w:sz w:val="22"/>
          <w:szCs w:val="22"/>
          <w:lang w:eastAsia="ko-KR"/>
        </w:rPr>
      </w:pPr>
    </w:p>
    <w:p w14:paraId="06BF982C" w14:textId="06357D43" w:rsidR="34EED79C" w:rsidRPr="00FD0FB2" w:rsidRDefault="34EED79C" w:rsidP="34ECEF11">
      <w:pPr>
        <w:pStyle w:val="Heading4"/>
        <w:spacing w:before="319" w:after="319"/>
        <w:rPr>
          <w:rFonts w:ascii="Linux Libertine" w:eastAsia="Linux Libertine" w:hAnsi="Linux Libertine" w:cs="Linux Libertine"/>
          <w:sz w:val="22"/>
          <w:szCs w:val="22"/>
        </w:rPr>
      </w:pPr>
      <w:r w:rsidRPr="00FD0FB2">
        <w:rPr>
          <w:rFonts w:ascii="Linux Libertine" w:eastAsiaTheme="minorEastAsia" w:hAnsi="Linux Libertine" w:cs="Linux Libertine"/>
          <w:b/>
          <w:bCs/>
          <w:i w:val="0"/>
          <w:iCs w:val="0"/>
          <w:color w:val="auto"/>
          <w:sz w:val="22"/>
          <w:szCs w:val="22"/>
        </w:rPr>
        <w:t>Data Modeli</w:t>
      </w:r>
      <w:r w:rsidR="3C5C449F" w:rsidRPr="00FD0FB2">
        <w:rPr>
          <w:rFonts w:ascii="Linux Libertine" w:eastAsiaTheme="minorEastAsia" w:hAnsi="Linux Libertine" w:cs="Linux Libertine"/>
          <w:b/>
          <w:bCs/>
          <w:i w:val="0"/>
          <w:iCs w:val="0"/>
          <w:color w:val="auto"/>
          <w:sz w:val="22"/>
          <w:szCs w:val="22"/>
        </w:rPr>
        <w:t>ng</w:t>
      </w:r>
    </w:p>
    <w:p w14:paraId="441C25BF" w14:textId="77777777" w:rsidR="00AD5C12" w:rsidRPr="00FD0FB2" w:rsidRDefault="00AD5C12" w:rsidP="00AD5C12">
      <w:pPr>
        <w:spacing w:before="240" w:after="240"/>
        <w:rPr>
          <w:rFonts w:eastAsia="Malgun Gothic" w:cs="Linux Libertine"/>
          <w:sz w:val="22"/>
          <w:szCs w:val="22"/>
          <w:lang w:eastAsia="ko-KR"/>
        </w:rPr>
      </w:pPr>
      <w:r w:rsidRPr="00FD0FB2">
        <w:rPr>
          <w:rFonts w:eastAsia="Malgun Gothic" w:cs="Linux Libertine"/>
          <w:sz w:val="22"/>
          <w:szCs w:val="22"/>
          <w:lang w:eastAsia="ko-KR"/>
        </w:rPr>
        <w:t xml:space="preserve">The Random Forest Classifier was selected as the primary model for this project based on its robustness, ability to handle structured tabular data, and strong interpretability — all critical factors in medical decision-making contexts. </w:t>
      </w:r>
    </w:p>
    <w:p w14:paraId="5F36D3A1" w14:textId="06E0F2D9" w:rsidR="00AD5C12" w:rsidRPr="00FD0FB2" w:rsidRDefault="00AD5C12" w:rsidP="00AD5C12">
      <w:pPr>
        <w:spacing w:before="240" w:after="240"/>
        <w:rPr>
          <w:rFonts w:eastAsia="Malgun Gothic" w:cs="Linux Libertine"/>
          <w:sz w:val="22"/>
          <w:szCs w:val="22"/>
          <w:lang w:eastAsia="ko-KR"/>
        </w:rPr>
      </w:pPr>
      <w:r w:rsidRPr="00FD0FB2">
        <w:rPr>
          <w:rFonts w:eastAsia="Malgun Gothic" w:cs="Linux Libertine"/>
          <w:sz w:val="22"/>
          <w:szCs w:val="22"/>
          <w:lang w:eastAsia="ko-KR"/>
        </w:rPr>
        <w:t xml:space="preserve"> Random Forest is an ensemble method that constructs multiple decision trees during training and outputs the majority class prediction of the individual trees. This ensemble approach significantly reduces variance compared to a single decision tree, improves generalization, and minimizes overfitting — making it well-suited for datasets of moderate size and complexity, such as ours.</w:t>
      </w:r>
    </w:p>
    <w:p w14:paraId="402A999A" w14:textId="5DD2132F" w:rsidR="25C9BFB0" w:rsidRPr="00FD0FB2" w:rsidRDefault="25C9BFB0" w:rsidP="34ECEF11">
      <w:pPr>
        <w:spacing w:before="240" w:after="240"/>
        <w:rPr>
          <w:rFonts w:eastAsia="Linux Libertine" w:cs="Linux Libertine"/>
          <w:sz w:val="22"/>
          <w:szCs w:val="22"/>
        </w:rPr>
      </w:pPr>
      <w:r w:rsidRPr="00FD0FB2">
        <w:rPr>
          <w:rFonts w:eastAsia="Linux Libertine" w:cs="Linux Libertine"/>
          <w:sz w:val="22"/>
          <w:szCs w:val="22"/>
        </w:rPr>
        <w:t>Given the structured nature of the data — with features like Age, Tumor Size, Genetic Risk, and Systolic Blood Pressure — Random Forest can capture nonlinear interactions between features without requiring heavy preprocessing or feature engineering.</w:t>
      </w:r>
      <w:r w:rsidRPr="00FD0FB2">
        <w:rPr>
          <w:sz w:val="22"/>
          <w:szCs w:val="22"/>
        </w:rPr>
        <w:br/>
      </w:r>
      <w:r w:rsidRPr="00FD0FB2">
        <w:rPr>
          <w:rFonts w:eastAsia="Linux Libertine" w:cs="Linux Libertine"/>
          <w:sz w:val="22"/>
          <w:szCs w:val="22"/>
        </w:rPr>
        <w:t xml:space="preserve"> Moreover, Random Forest models provide feature importance scores, allowing clinicians and researchers to understand which variables most influence tumor prediction, enhancing the model's explainability</w:t>
      </w:r>
    </w:p>
    <w:p w14:paraId="175A3A94" w14:textId="4662F97A" w:rsidR="35ABD89D" w:rsidRPr="00FD0FB2" w:rsidRDefault="35ABD89D" w:rsidP="00614F6B">
      <w:pPr>
        <w:spacing w:after="160" w:line="276" w:lineRule="auto"/>
        <w:rPr>
          <w:rFonts w:eastAsia="Malgun Gothic" w:cs="Linux Libertine"/>
          <w:sz w:val="22"/>
          <w:szCs w:val="22"/>
          <w:lang w:eastAsia="ko-KR"/>
        </w:rPr>
      </w:pPr>
      <w:r w:rsidRPr="00FD0FB2">
        <w:rPr>
          <w:rFonts w:eastAsia="Linux Libertine" w:cs="Linux Libertine"/>
          <w:sz w:val="22"/>
          <w:szCs w:val="22"/>
        </w:rPr>
        <w:t xml:space="preserve">To evaluate the model's </w:t>
      </w:r>
      <w:r w:rsidR="00C81552" w:rsidRPr="00FD0FB2">
        <w:rPr>
          <w:rFonts w:eastAsia="Linux Libertine" w:cs="Linux Libertine"/>
          <w:sz w:val="22"/>
          <w:szCs w:val="22"/>
        </w:rPr>
        <w:t>generalization</w:t>
      </w:r>
      <w:r w:rsidRPr="00FD0FB2">
        <w:rPr>
          <w:rFonts w:eastAsia="Linux Libertine" w:cs="Linux Libertine"/>
          <w:sz w:val="22"/>
          <w:szCs w:val="22"/>
        </w:rPr>
        <w:t xml:space="preserve"> ability on unseen data, we split the dataset into training (70%) and testing (30%) subsets. The train-test split allows us to train the model on one part of the data and evaluate it on a separate set that simulates new, unseen patient records. This is crucial for avoiding overfitting and evaluating real-world model performance</w:t>
      </w:r>
      <w:r w:rsidR="00614F6B" w:rsidRPr="00FD0FB2">
        <w:rPr>
          <w:rFonts w:eastAsia="Malgun Gothic" w:cs="Linux Libertine" w:hint="eastAsia"/>
          <w:sz w:val="22"/>
          <w:szCs w:val="22"/>
          <w:lang w:eastAsia="ko-KR"/>
        </w:rPr>
        <w:t xml:space="preserve">. Additionally </w:t>
      </w:r>
      <w:r w:rsidRPr="00FD0FB2">
        <w:rPr>
          <w:rFonts w:eastAsia="Linux Libertine" w:cs="Linux Libertine"/>
          <w:sz w:val="22"/>
          <w:szCs w:val="22"/>
        </w:rPr>
        <w:t xml:space="preserve">the random_state parameter has been modified during partitioning and model training. By setting a random seed (random_state=42), the split and subsequent model behavior can be reproduced. This is very important in </w:t>
      </w:r>
      <w:r w:rsidRPr="00FD0FB2">
        <w:rPr>
          <w:rFonts w:eastAsia="Linux Libertine" w:cs="Linux Libertine"/>
          <w:sz w:val="22"/>
          <w:szCs w:val="22"/>
        </w:rPr>
        <w:lastRenderedPageBreak/>
        <w:t>scientific research, where transparency and reproducibility of results are required for peer review and further validation.</w:t>
      </w:r>
    </w:p>
    <w:p w14:paraId="67AA4F0A" w14:textId="70AF715C" w:rsidR="00614F6B" w:rsidRPr="00FD0FB2" w:rsidRDefault="00347CBF" w:rsidP="00614F6B">
      <w:pPr>
        <w:spacing w:after="160" w:line="276" w:lineRule="auto"/>
        <w:rPr>
          <w:rFonts w:eastAsia="Malgun Gothic" w:cs="Linux Libertine"/>
          <w:sz w:val="22"/>
          <w:szCs w:val="22"/>
          <w:lang w:eastAsia="ko-KR"/>
        </w:rPr>
      </w:pPr>
      <w:r w:rsidRPr="00FD0FB2">
        <w:rPr>
          <w:rFonts w:eastAsia="Malgun Gothic" w:cs="Linux Libertine"/>
          <w:noProof/>
          <w:sz w:val="22"/>
          <w:szCs w:val="22"/>
          <w:lang w:eastAsia="ko-KR"/>
        </w:rPr>
        <w:drawing>
          <wp:inline distT="0" distB="0" distL="0" distR="0" wp14:anchorId="159CD5BA" wp14:editId="6E10CA96">
            <wp:extent cx="3048000" cy="893445"/>
            <wp:effectExtent l="0" t="0" r="0" b="1905"/>
            <wp:docPr id="250491863" name="Picture 1" descr="A computer code with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491863" name="Picture 1" descr="A computer code with black and white text&#10;&#10;AI-generated content may be incorrect."/>
                    <pic:cNvPicPr/>
                  </pic:nvPicPr>
                  <pic:blipFill>
                    <a:blip r:embed="rId35"/>
                    <a:stretch>
                      <a:fillRect/>
                    </a:stretch>
                  </pic:blipFill>
                  <pic:spPr>
                    <a:xfrm>
                      <a:off x="0" y="0"/>
                      <a:ext cx="3048000" cy="893445"/>
                    </a:xfrm>
                    <a:prstGeom prst="rect">
                      <a:avLst/>
                    </a:prstGeom>
                  </pic:spPr>
                </pic:pic>
              </a:graphicData>
            </a:graphic>
          </wp:inline>
        </w:drawing>
      </w:r>
    </w:p>
    <w:p w14:paraId="2926C7B8" w14:textId="56DD6EE8" w:rsidR="4EBAE6E5" w:rsidRPr="00FD0FB2" w:rsidRDefault="4EBAE6E5" w:rsidP="34ECEF11">
      <w:pPr>
        <w:spacing w:before="240" w:after="240"/>
        <w:rPr>
          <w:rFonts w:eastAsia="Linux Libertine" w:cs="Linux Libertine"/>
          <w:sz w:val="22"/>
          <w:szCs w:val="22"/>
        </w:rPr>
      </w:pPr>
      <w:r w:rsidRPr="00FD0FB2">
        <w:rPr>
          <w:rFonts w:eastAsia="Linux Libertine" w:cs="Linux Libertine"/>
          <w:sz w:val="22"/>
          <w:szCs w:val="22"/>
        </w:rPr>
        <w:t>In our analysis, variables such as Tumor Size and Genetic Risk emerged as highly influential in predicting the presence of a brain tumor.</w:t>
      </w:r>
      <w:ins w:id="5" w:author="Dain Kim" w:date="2025-04-28T19:56:00Z">
        <w:r w:rsidR="4A9ADB15" w:rsidRPr="00FD0FB2">
          <w:rPr>
            <w:rFonts w:eastAsia="Linux Libertine" w:cs="Linux Libertine"/>
            <w:sz w:val="22"/>
            <w:szCs w:val="22"/>
          </w:rPr>
          <w:t xml:space="preserve"> </w:t>
        </w:r>
      </w:ins>
      <w:r w:rsidRPr="00FD0FB2">
        <w:rPr>
          <w:rFonts w:eastAsia="Linux Libertine" w:cs="Linux Libertine"/>
          <w:sz w:val="22"/>
          <w:szCs w:val="22"/>
        </w:rPr>
        <w:t>This finding aligns with clinical expectations, as tumor size is a direct indicator of disease severity, and genetic predispositions significantly increase cancer risk.</w:t>
      </w:r>
    </w:p>
    <w:p w14:paraId="4D3F3871" w14:textId="791D9346" w:rsidR="4EBAE6E5" w:rsidRPr="00FD0FB2" w:rsidRDefault="4EBAE6E5" w:rsidP="34ECEF11">
      <w:pPr>
        <w:spacing w:before="240" w:after="240"/>
        <w:rPr>
          <w:rFonts w:eastAsia="Linux Libertine" w:cs="Linux Libertine"/>
          <w:sz w:val="22"/>
          <w:szCs w:val="22"/>
        </w:rPr>
      </w:pPr>
      <w:r w:rsidRPr="00FD0FB2">
        <w:rPr>
          <w:rFonts w:eastAsia="Linux Libertine" w:cs="Linux Libertine"/>
          <w:sz w:val="22"/>
          <w:szCs w:val="22"/>
        </w:rPr>
        <w:t>Meanwhile, features like Age and Systolic Blood Pressure also contributed, though to a lesser extent, providing a comprehensive view of the patient's health status</w:t>
      </w:r>
      <w:r w:rsidR="00347CBF" w:rsidRPr="00FD0FB2">
        <w:rPr>
          <w:rFonts w:eastAsia="Malgun Gothic" w:cs="Linux Libertine" w:hint="eastAsia"/>
          <w:sz w:val="22"/>
          <w:szCs w:val="22"/>
          <w:lang w:eastAsia="ko-KR"/>
        </w:rPr>
        <w:t xml:space="preserve">. </w:t>
      </w:r>
      <w:r w:rsidRPr="00FD0FB2">
        <w:rPr>
          <w:rFonts w:eastAsia="Linux Libertine" w:cs="Linux Libertine"/>
          <w:sz w:val="22"/>
          <w:szCs w:val="22"/>
        </w:rPr>
        <w:t>Feature importance analysis not only validates known medical knowledge but also provides an opportunity to uncover new associations or risk factors that may merit further investigation.</w:t>
      </w:r>
    </w:p>
    <w:p w14:paraId="591B84A7" w14:textId="3D665737" w:rsidR="4EBAE6E5" w:rsidRPr="00FD0FB2" w:rsidRDefault="4EBAE6E5" w:rsidP="34ECEF11">
      <w:pPr>
        <w:spacing w:before="240" w:after="240"/>
        <w:rPr>
          <w:rFonts w:eastAsia="Linux Libertine" w:cs="Linux Libertine"/>
          <w:sz w:val="22"/>
          <w:szCs w:val="22"/>
        </w:rPr>
      </w:pPr>
      <w:r w:rsidRPr="00FD0FB2">
        <w:rPr>
          <w:rFonts w:eastAsia="Linux Libertine" w:cs="Linux Libertine"/>
          <w:sz w:val="22"/>
          <w:szCs w:val="22"/>
        </w:rPr>
        <w:t>Thus, integrating explainable machine learning approaches like Random Forest supports both model performance and clinical accountability, offering a bridge between data science and real-world healthcare outcomes.</w:t>
      </w:r>
    </w:p>
    <w:p w14:paraId="7059FF45" w14:textId="1B653C99" w:rsidR="34ECEF11" w:rsidRPr="00FD0FB2" w:rsidRDefault="34ECEF11" w:rsidP="34ECEF11">
      <w:pPr>
        <w:rPr>
          <w:sz w:val="22"/>
          <w:szCs w:val="22"/>
        </w:rPr>
      </w:pPr>
    </w:p>
    <w:p w14:paraId="4A18DD17" w14:textId="7F29392D" w:rsidR="00C81552" w:rsidRPr="00FD0FB2" w:rsidRDefault="5E8941C1" w:rsidP="00534AE0">
      <w:pPr>
        <w:pStyle w:val="Heading4"/>
        <w:spacing w:before="319" w:after="319"/>
        <w:rPr>
          <w:rFonts w:ascii="Linux Libertine" w:eastAsia="Malgun Gothic" w:hAnsi="Linux Libertine" w:cs="Linux Libertine"/>
          <w:b/>
          <w:bCs/>
          <w:i w:val="0"/>
          <w:iCs w:val="0"/>
          <w:color w:val="auto"/>
          <w:sz w:val="22"/>
          <w:szCs w:val="22"/>
          <w:lang w:eastAsia="ko-KR"/>
        </w:rPr>
      </w:pPr>
      <w:r w:rsidRPr="00FD0FB2">
        <w:rPr>
          <w:rFonts w:ascii="Linux Libertine" w:eastAsiaTheme="minorEastAsia" w:hAnsi="Linux Libertine" w:cs="Linux Libertine"/>
          <w:b/>
          <w:bCs/>
          <w:i w:val="0"/>
          <w:iCs w:val="0"/>
          <w:color w:val="auto"/>
          <w:sz w:val="22"/>
          <w:szCs w:val="22"/>
        </w:rPr>
        <w:t xml:space="preserve">Model Evaluation </w:t>
      </w:r>
    </w:p>
    <w:p w14:paraId="0B07FFC7" w14:textId="1A6749DF" w:rsidR="00534AE0" w:rsidRPr="00FD0FB2" w:rsidRDefault="00534AE0" w:rsidP="00534AE0">
      <w:pPr>
        <w:spacing w:after="160" w:line="278" w:lineRule="auto"/>
        <w:rPr>
          <w:rFonts w:eastAsia="Malgun Gothic"/>
          <w:sz w:val="22"/>
          <w:szCs w:val="22"/>
        </w:rPr>
      </w:pPr>
      <w:r w:rsidRPr="00FD0FB2">
        <w:rPr>
          <w:rFonts w:eastAsia="Malgun Gothic"/>
          <w:sz w:val="22"/>
          <w:szCs w:val="22"/>
        </w:rPr>
        <w:t xml:space="preserve">To ensure the reliability and generalization of our model, we began the evaluation process by implementing K-fold cross-validation. In predictive modeling, relying solely on a single train-test split can be misleading, as model performance may vary significantly depending on how the data is divided. Cross-validation mitigates this risk by systematically splitting the dataset into multiple folds, training the model on different subsets, and testing it on the unseen fold across multiple iterations. This approach </w:t>
      </w:r>
      <w:r w:rsidRPr="00FD0FB2">
        <w:rPr>
          <w:rFonts w:eastAsia="Malgun Gothic"/>
          <w:sz w:val="22"/>
          <w:szCs w:val="22"/>
        </w:rPr>
        <w:t>provides a more robust and unbiased estimate of the model’s true performance, helping to detect overfitting and ensuring that the model performs consistently across various subsets of the data</w:t>
      </w:r>
      <w:r w:rsidR="00B3691D" w:rsidRPr="00FD0FB2">
        <w:rPr>
          <w:rFonts w:eastAsia="Malgun Gothic" w:hint="eastAsia"/>
          <w:sz w:val="22"/>
          <w:szCs w:val="22"/>
          <w:lang w:eastAsia="ko-KR"/>
        </w:rPr>
        <w:t>[</w:t>
      </w:r>
      <w:r w:rsidR="00943193" w:rsidRPr="00FD0FB2">
        <w:rPr>
          <w:rFonts w:eastAsia="Malgun Gothic" w:hint="eastAsia"/>
          <w:sz w:val="22"/>
          <w:szCs w:val="22"/>
          <w:lang w:eastAsia="ko-KR"/>
        </w:rPr>
        <w:t>5</w:t>
      </w:r>
      <w:r w:rsidR="00B3691D" w:rsidRPr="00FD0FB2">
        <w:rPr>
          <w:rFonts w:eastAsia="Malgun Gothic" w:hint="eastAsia"/>
          <w:sz w:val="22"/>
          <w:szCs w:val="22"/>
          <w:lang w:eastAsia="ko-KR"/>
        </w:rPr>
        <w:t>]</w:t>
      </w:r>
      <w:r w:rsidR="00943193" w:rsidRPr="00FD0FB2">
        <w:rPr>
          <w:rFonts w:eastAsia="Malgun Gothic" w:hint="eastAsia"/>
          <w:sz w:val="22"/>
          <w:szCs w:val="22"/>
          <w:lang w:eastAsia="ko-KR"/>
        </w:rPr>
        <w:t>.</w:t>
      </w:r>
    </w:p>
    <w:p w14:paraId="18F20550" w14:textId="561A96FE" w:rsidR="00534AE0" w:rsidRPr="00FD0FB2" w:rsidRDefault="26056A88" w:rsidP="000C1087">
      <w:pPr>
        <w:spacing w:after="160" w:line="278" w:lineRule="auto"/>
        <w:rPr>
          <w:rFonts w:eastAsia="Malgun Gothic"/>
          <w:sz w:val="22"/>
          <w:szCs w:val="22"/>
          <w:lang w:eastAsia="ko-KR"/>
        </w:rPr>
      </w:pPr>
      <w:r w:rsidRPr="00FD0FB2">
        <w:rPr>
          <w:rFonts w:eastAsia="Malgun Gothic"/>
          <w:sz w:val="22"/>
          <w:szCs w:val="22"/>
        </w:rPr>
        <w:t xml:space="preserve">Beyond cross-validation, we employed several key evaluation metrics to comprehensively assess model performance. The confusion matrix allowed us to visualize the distribution of true positives, true negatives, false positives, and false negatives — particularly critical in medical applications where misclassification can have serious consequences. We also generated a classification report, summarizing crucial indicators such as precision (the proportion of correct positive predictions), recall (the ability to identify all true positives), and the F1 score (the harmonic mean of precision and recall). Each metric provides valuable insights: while high precision reduces false positives, high recall ensures critical cases like brain tumors are not missed, which is essential in healthcare risk </w:t>
      </w:r>
      <w:r w:rsidR="694103C7" w:rsidRPr="00FD0FB2">
        <w:rPr>
          <w:rFonts w:eastAsia="Malgun Gothic"/>
          <w:sz w:val="22"/>
          <w:szCs w:val="22"/>
        </w:rPr>
        <w:t>assessment [</w:t>
      </w:r>
      <w:r w:rsidR="27FF8191" w:rsidRPr="00FD0FB2">
        <w:rPr>
          <w:rFonts w:eastAsia="Malgun Gothic"/>
          <w:sz w:val="22"/>
          <w:szCs w:val="22"/>
          <w:lang w:eastAsia="ko-KR"/>
        </w:rPr>
        <w:t>6].</w:t>
      </w:r>
    </w:p>
    <w:p w14:paraId="6EE8FADF" w14:textId="6A06A13A" w:rsidR="00AC1967" w:rsidRPr="00FD0FB2" w:rsidRDefault="00C81552" w:rsidP="00C81552">
      <w:pPr>
        <w:rPr>
          <w:rFonts w:eastAsia="Malgun Gothic"/>
          <w:sz w:val="22"/>
          <w:szCs w:val="22"/>
          <w:lang w:eastAsia="ko-KR"/>
        </w:rPr>
      </w:pPr>
      <w:r w:rsidRPr="00FD0FB2">
        <w:rPr>
          <w:rFonts w:eastAsia="Malgun Gothic"/>
          <w:sz w:val="22"/>
          <w:szCs w:val="22"/>
          <w:lang w:eastAsia="ko-KR"/>
        </w:rPr>
        <w:t>In</w:t>
      </w:r>
      <w:r w:rsidRPr="00FD0FB2">
        <w:rPr>
          <w:rFonts w:eastAsia="Malgun Gothic" w:hint="eastAsia"/>
          <w:sz w:val="22"/>
          <w:szCs w:val="22"/>
          <w:lang w:eastAsia="ko-KR"/>
        </w:rPr>
        <w:t xml:space="preserve"> this project</w:t>
      </w:r>
      <w:r w:rsidRPr="00FD0FB2">
        <w:rPr>
          <w:rFonts w:eastAsia="Malgun Gothic"/>
          <w:sz w:val="22"/>
          <w:szCs w:val="22"/>
          <w:lang w:eastAsia="ko-KR"/>
        </w:rPr>
        <w:t xml:space="preserve">, we specifically implemented 5-fold cross-validation, splitting the data into five equal parts. During each iteration, the model was trained on four folds and tested on the remaining one. We repeated this procedure five times to ensure that every fold was used as a test set exactly once. By averaging the evaluation scores across the five iterations, we were able to obtain a more reliable and </w:t>
      </w:r>
      <w:r w:rsidR="002C7871" w:rsidRPr="00FD0FB2">
        <w:rPr>
          <w:rFonts w:eastAsia="Malgun Gothic"/>
          <w:sz w:val="22"/>
          <w:szCs w:val="22"/>
          <w:lang w:eastAsia="ko-KR"/>
        </w:rPr>
        <w:t>generalized</w:t>
      </w:r>
      <w:r w:rsidRPr="00FD0FB2">
        <w:rPr>
          <w:rFonts w:eastAsia="Malgun Gothic"/>
          <w:sz w:val="22"/>
          <w:szCs w:val="22"/>
          <w:lang w:eastAsia="ko-KR"/>
        </w:rPr>
        <w:t xml:space="preserve"> measure of model performance, mitigating the risk of both</w:t>
      </w:r>
      <w:r w:rsidR="002C7871" w:rsidRPr="00FD0FB2">
        <w:rPr>
          <w:rFonts w:eastAsia="Malgun Gothic" w:hint="eastAsia"/>
          <w:sz w:val="22"/>
          <w:szCs w:val="22"/>
          <w:lang w:eastAsia="ko-KR"/>
        </w:rPr>
        <w:t xml:space="preserve"> </w:t>
      </w:r>
      <w:r w:rsidRPr="00FD0FB2">
        <w:rPr>
          <w:rFonts w:eastAsia="Malgun Gothic"/>
          <w:sz w:val="22"/>
          <w:szCs w:val="22"/>
          <w:lang w:eastAsia="ko-KR"/>
        </w:rPr>
        <w:t>overfitting and underfitting.</w:t>
      </w:r>
      <w:r w:rsidR="00967287" w:rsidRPr="00FD0FB2">
        <w:rPr>
          <w:rFonts w:eastAsia="Malgun Gothic" w:hint="eastAsia"/>
          <w:sz w:val="22"/>
          <w:szCs w:val="22"/>
          <w:lang w:eastAsia="ko-KR"/>
        </w:rPr>
        <w:t xml:space="preserve"> </w:t>
      </w:r>
      <w:r w:rsidR="00967287" w:rsidRPr="00FD0FB2">
        <w:rPr>
          <w:rFonts w:eastAsia="Malgun Gothic"/>
          <w:sz w:val="22"/>
          <w:szCs w:val="22"/>
          <w:lang w:eastAsia="ko-KR"/>
        </w:rPr>
        <w:t>P</w:t>
      </w:r>
      <w:r w:rsidR="00967287" w:rsidRPr="00FD0FB2">
        <w:rPr>
          <w:rFonts w:eastAsia="Malgun Gothic" w:hint="eastAsia"/>
          <w:sz w:val="22"/>
          <w:szCs w:val="22"/>
          <w:lang w:eastAsia="ko-KR"/>
        </w:rPr>
        <w:t xml:space="preserve">ython code can be as below: </w:t>
      </w:r>
    </w:p>
    <w:p w14:paraId="1316352A" w14:textId="77777777" w:rsidR="00967287" w:rsidRPr="00FD0FB2" w:rsidRDefault="00967287" w:rsidP="00C81552">
      <w:pPr>
        <w:rPr>
          <w:rFonts w:eastAsia="Malgun Gothic"/>
          <w:sz w:val="22"/>
          <w:szCs w:val="22"/>
          <w:lang w:eastAsia="ko-KR"/>
        </w:rPr>
      </w:pPr>
    </w:p>
    <w:p w14:paraId="7E0928CE" w14:textId="56FB65B8" w:rsidR="00967287" w:rsidRPr="00FD0FB2" w:rsidRDefault="00967287" w:rsidP="00C81552">
      <w:pPr>
        <w:rPr>
          <w:rFonts w:eastAsia="Malgun Gothic"/>
          <w:sz w:val="22"/>
          <w:szCs w:val="22"/>
          <w:lang w:eastAsia="ko-KR"/>
        </w:rPr>
      </w:pPr>
      <w:r w:rsidRPr="00FD0FB2">
        <w:rPr>
          <w:rFonts w:eastAsia="Malgun Gothic"/>
          <w:noProof/>
          <w:sz w:val="22"/>
          <w:szCs w:val="22"/>
          <w:lang w:eastAsia="ko-KR"/>
        </w:rPr>
        <w:drawing>
          <wp:inline distT="0" distB="0" distL="0" distR="0" wp14:anchorId="057A3AD5" wp14:editId="0952265F">
            <wp:extent cx="3048000" cy="1865630"/>
            <wp:effectExtent l="0" t="0" r="0" b="1270"/>
            <wp:docPr id="106113036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130365" name="Picture 1" descr="A screenshot of a computer program&#10;&#10;AI-generated content may be incorrect."/>
                    <pic:cNvPicPr/>
                  </pic:nvPicPr>
                  <pic:blipFill>
                    <a:blip r:embed="rId36"/>
                    <a:stretch>
                      <a:fillRect/>
                    </a:stretch>
                  </pic:blipFill>
                  <pic:spPr>
                    <a:xfrm>
                      <a:off x="0" y="0"/>
                      <a:ext cx="3048000" cy="1865630"/>
                    </a:xfrm>
                    <a:prstGeom prst="rect">
                      <a:avLst/>
                    </a:prstGeom>
                  </pic:spPr>
                </pic:pic>
              </a:graphicData>
            </a:graphic>
          </wp:inline>
        </w:drawing>
      </w:r>
    </w:p>
    <w:p w14:paraId="4EB3B968" w14:textId="77777777" w:rsidR="002C7871" w:rsidRPr="00FD0FB2" w:rsidRDefault="002C7871" w:rsidP="00C81552">
      <w:pPr>
        <w:rPr>
          <w:rFonts w:eastAsia="Malgun Gothic"/>
          <w:sz w:val="22"/>
          <w:szCs w:val="22"/>
          <w:lang w:eastAsia="ko-KR"/>
        </w:rPr>
      </w:pPr>
    </w:p>
    <w:p w14:paraId="1295363E" w14:textId="097358F5" w:rsidR="00555B5C" w:rsidRPr="00FD0FB2" w:rsidRDefault="00555B5C" w:rsidP="00C17AFB">
      <w:pPr>
        <w:rPr>
          <w:rFonts w:eastAsia="Malgun Gothic"/>
          <w:sz w:val="22"/>
          <w:szCs w:val="22"/>
          <w:lang w:eastAsia="ko-KR"/>
        </w:rPr>
      </w:pPr>
      <w:r w:rsidRPr="00FD0FB2">
        <w:rPr>
          <w:rFonts w:eastAsia="Malgun Gothic" w:hint="eastAsia"/>
          <w:sz w:val="22"/>
          <w:szCs w:val="22"/>
          <w:lang w:eastAsia="ko-KR"/>
        </w:rPr>
        <w:t xml:space="preserve">After </w:t>
      </w:r>
      <w:r w:rsidRPr="00FD0FB2">
        <w:rPr>
          <w:rFonts w:eastAsia="Malgun Gothic"/>
          <w:sz w:val="22"/>
          <w:szCs w:val="22"/>
          <w:lang w:eastAsia="ko-KR"/>
        </w:rPr>
        <w:t>training the Random Forest model, predictions were made on the held-out test set (X_test) using rf_model.predict(X_test). To quantify model performance, a confusion matrix was generated using confusion_matrix(y_test, y_pred) to visualize correct and incorrect predictions for the tumor and non-tumor classes.</w:t>
      </w:r>
      <w:r w:rsidR="00C17AFB" w:rsidRPr="00FD0FB2">
        <w:rPr>
          <w:rFonts w:eastAsia="Malgun Gothic" w:hint="eastAsia"/>
          <w:sz w:val="22"/>
          <w:szCs w:val="22"/>
          <w:lang w:eastAsia="ko-KR"/>
        </w:rPr>
        <w:t>Furthermore</w:t>
      </w:r>
      <w:r w:rsidR="00890236" w:rsidRPr="00FD0FB2">
        <w:rPr>
          <w:rFonts w:eastAsia="Malgun Gothic" w:hint="eastAsia"/>
          <w:sz w:val="22"/>
          <w:szCs w:val="22"/>
          <w:lang w:eastAsia="ko-KR"/>
        </w:rPr>
        <w:t xml:space="preserve"> detailed report </w:t>
      </w:r>
      <w:r w:rsidRPr="00FD0FB2">
        <w:rPr>
          <w:rFonts w:eastAsia="Malgun Gothic"/>
          <w:sz w:val="22"/>
          <w:szCs w:val="22"/>
          <w:lang w:eastAsia="ko-KR"/>
        </w:rPr>
        <w:t xml:space="preserve">(classification_report(y_test, y_pred)) was produced, which summarizes key metrics such as precision, recall, F1-score, and support for each class. Beyond the simple train-test split, 5-fold cross-validation </w:t>
      </w:r>
      <w:r w:rsidR="00C17AFB" w:rsidRPr="00FD0FB2">
        <w:rPr>
          <w:rFonts w:eastAsia="Malgun Gothic" w:hint="eastAsia"/>
          <w:sz w:val="22"/>
          <w:szCs w:val="22"/>
          <w:lang w:eastAsia="ko-KR"/>
        </w:rPr>
        <w:t xml:space="preserve">was performed by </w:t>
      </w:r>
      <w:r w:rsidRPr="00FD0FB2">
        <w:rPr>
          <w:rFonts w:eastAsia="Malgun Gothic"/>
          <w:sz w:val="22"/>
          <w:szCs w:val="22"/>
          <w:lang w:eastAsia="ko-KR"/>
        </w:rPr>
        <w:t>calling</w:t>
      </w:r>
      <w:r w:rsidRPr="00FD0FB2">
        <w:rPr>
          <w:rFonts w:eastAsia="Malgun Gothic" w:hint="eastAsia"/>
          <w:sz w:val="22"/>
          <w:szCs w:val="22"/>
          <w:lang w:eastAsia="ko-KR"/>
        </w:rPr>
        <w:t xml:space="preserve"> </w:t>
      </w:r>
      <w:r w:rsidRPr="00FD0FB2">
        <w:rPr>
          <w:rFonts w:eastAsia="Malgun Gothic"/>
          <w:sz w:val="22"/>
          <w:szCs w:val="22"/>
          <w:lang w:eastAsia="ko-KR"/>
        </w:rPr>
        <w:t>cross_val_score, and the resulting scores were averaged to obtain a more reliable final cross-validation score, providing deeper insights into the model's generalization capability</w:t>
      </w:r>
      <w:r w:rsidRPr="00FD0FB2">
        <w:rPr>
          <w:rFonts w:eastAsia="Malgun Gothic" w:hint="eastAsia"/>
          <w:sz w:val="22"/>
          <w:szCs w:val="22"/>
          <w:lang w:eastAsia="ko-KR"/>
        </w:rPr>
        <w:t>.</w:t>
      </w:r>
    </w:p>
    <w:p w14:paraId="1F91A981" w14:textId="77777777" w:rsidR="000C1087" w:rsidRPr="00FD0FB2" w:rsidRDefault="000C1087" w:rsidP="00C17AFB">
      <w:pPr>
        <w:rPr>
          <w:rFonts w:eastAsia="Malgun Gothic"/>
          <w:sz w:val="22"/>
          <w:szCs w:val="22"/>
          <w:lang w:eastAsia="ko-KR"/>
        </w:rPr>
      </w:pPr>
    </w:p>
    <w:p w14:paraId="1F361FFB" w14:textId="11CB1B4B" w:rsidR="00967287" w:rsidRPr="00FD0FB2" w:rsidRDefault="000C1087" w:rsidP="00FD0FB2">
      <w:pPr>
        <w:spacing w:after="160" w:line="278" w:lineRule="auto"/>
        <w:rPr>
          <w:rFonts w:eastAsia="Malgun Gothic"/>
          <w:sz w:val="22"/>
          <w:szCs w:val="22"/>
        </w:rPr>
      </w:pPr>
      <w:r w:rsidRPr="00FD0FB2">
        <w:rPr>
          <w:rFonts w:eastAsia="Malgun Gothic"/>
          <w:sz w:val="22"/>
          <w:szCs w:val="22"/>
        </w:rPr>
        <w:t xml:space="preserve">Looking ahead, there are several opportunities for future improvement. Techniques such as hyperparameter tuning (e.g., optimizing the number of trees, maximum depth, or minimum samples per split) could further enhance model performance </w:t>
      </w:r>
      <w:r w:rsidR="00677674" w:rsidRPr="00FD0FB2">
        <w:rPr>
          <w:rFonts w:eastAsia="Malgun Gothic" w:hint="eastAsia"/>
          <w:sz w:val="22"/>
          <w:szCs w:val="22"/>
          <w:lang w:eastAsia="ko-KR"/>
        </w:rPr>
        <w:t>[7].</w:t>
      </w:r>
      <w:r w:rsidR="001B5BF1" w:rsidRPr="00FD0FB2">
        <w:rPr>
          <w:rFonts w:eastAsia="Malgun Gothic" w:hint="eastAsia"/>
          <w:sz w:val="22"/>
          <w:szCs w:val="22"/>
          <w:lang w:eastAsia="ko-KR"/>
        </w:rPr>
        <w:t xml:space="preserve"> </w:t>
      </w:r>
      <w:r w:rsidRPr="00FD0FB2">
        <w:rPr>
          <w:rFonts w:eastAsia="Malgun Gothic"/>
          <w:sz w:val="22"/>
          <w:szCs w:val="22"/>
        </w:rPr>
        <w:t>Addressing potential class imbalances using methods like SMOTE or adjusting class weights could improve sensitivity to rare but critical cases. Additionally, exploring alternative modeling techniques like XGBoost or LightGBM could offer performance gains, especially if the dataset grows larger or more complex. By continuously refining the evaluation approach and leveraging advanced modeling strategies, we aim to build predictive models that are not only accurate but also transparent, reliable, and directly valuable in clinical decision-making.</w:t>
      </w:r>
    </w:p>
    <w:p w14:paraId="56B35F5D" w14:textId="52977AE9" w:rsidR="00AC1967" w:rsidRPr="00FD0FB2" w:rsidRDefault="00AC1967" w:rsidP="00AC1967">
      <w:pPr>
        <w:pStyle w:val="Heading4"/>
        <w:spacing w:before="319" w:after="319"/>
        <w:rPr>
          <w:rFonts w:ascii="Linux Libertine" w:eastAsia="Malgun Gothic" w:hAnsi="Linux Libertine" w:cs="Linux Libertine"/>
          <w:b/>
          <w:bCs/>
          <w:i w:val="0"/>
          <w:iCs w:val="0"/>
          <w:color w:val="auto"/>
          <w:sz w:val="22"/>
          <w:szCs w:val="22"/>
          <w:lang w:eastAsia="ko-KR"/>
        </w:rPr>
      </w:pPr>
      <w:r w:rsidRPr="00FD0FB2">
        <w:rPr>
          <w:rFonts w:ascii="Linux Libertine" w:eastAsiaTheme="minorEastAsia" w:hAnsi="Linux Libertine" w:cs="Linux Libertine" w:hint="eastAsia"/>
          <w:b/>
          <w:bCs/>
          <w:i w:val="0"/>
          <w:iCs w:val="0"/>
          <w:color w:val="auto"/>
          <w:sz w:val="22"/>
          <w:szCs w:val="22"/>
        </w:rPr>
        <w:t xml:space="preserve">Conclusion </w:t>
      </w:r>
    </w:p>
    <w:p w14:paraId="25C5D764" w14:textId="642C23A6" w:rsidR="58EB7433" w:rsidRPr="00FD0FB2" w:rsidRDefault="3A13F458" w:rsidP="05F74C55">
      <w:pPr>
        <w:spacing w:line="276" w:lineRule="auto"/>
        <w:rPr>
          <w:sz w:val="22"/>
          <w:szCs w:val="22"/>
        </w:rPr>
      </w:pPr>
      <w:r w:rsidRPr="00FD0FB2">
        <w:rPr>
          <w:sz w:val="22"/>
          <w:szCs w:val="22"/>
        </w:rPr>
        <w:t xml:space="preserve">This project set out to explore predictive potential of clinical and demographic data in the assessment of cancer survival </w:t>
      </w:r>
      <w:r w:rsidR="014AD4E9" w:rsidRPr="00FD0FB2">
        <w:rPr>
          <w:sz w:val="22"/>
          <w:szCs w:val="22"/>
        </w:rPr>
        <w:t xml:space="preserve">outcomes using machine learning techniques. Using a publicly available brain tumor dataset and applying datamining methods we were able to identify meaningful </w:t>
      </w:r>
      <w:r w:rsidR="0E190BEB" w:rsidRPr="00FD0FB2">
        <w:rPr>
          <w:sz w:val="22"/>
          <w:szCs w:val="22"/>
        </w:rPr>
        <w:t>attributes</w:t>
      </w:r>
      <w:r w:rsidR="014AD4E9" w:rsidRPr="00FD0FB2">
        <w:rPr>
          <w:sz w:val="22"/>
          <w:szCs w:val="22"/>
        </w:rPr>
        <w:t xml:space="preserve"> and patterns tha</w:t>
      </w:r>
      <w:r w:rsidR="2010E6B2" w:rsidRPr="00FD0FB2">
        <w:rPr>
          <w:sz w:val="22"/>
          <w:szCs w:val="22"/>
        </w:rPr>
        <w:t xml:space="preserve">t </w:t>
      </w:r>
      <w:r w:rsidR="2010E6B2" w:rsidRPr="00FD0FB2">
        <w:rPr>
          <w:sz w:val="22"/>
          <w:szCs w:val="22"/>
        </w:rPr>
        <w:t xml:space="preserve">may improve early detection efforts and </w:t>
      </w:r>
      <w:r w:rsidR="0449E700" w:rsidRPr="00FD0FB2">
        <w:rPr>
          <w:sz w:val="22"/>
          <w:szCs w:val="22"/>
        </w:rPr>
        <w:t>support</w:t>
      </w:r>
      <w:r w:rsidR="2010E6B2" w:rsidRPr="00FD0FB2">
        <w:rPr>
          <w:sz w:val="22"/>
          <w:szCs w:val="22"/>
        </w:rPr>
        <w:t xml:space="preserve"> personalized treatment strategies</w:t>
      </w:r>
      <w:r w:rsidR="13DD1CF7" w:rsidRPr="00FD0FB2">
        <w:rPr>
          <w:sz w:val="22"/>
          <w:szCs w:val="22"/>
        </w:rPr>
        <w:t xml:space="preserve"> </w:t>
      </w:r>
    </w:p>
    <w:p w14:paraId="63DB9C86" w14:textId="6C0496D9" w:rsidR="7BA71750" w:rsidRPr="00FD0FB2" w:rsidRDefault="7BA71750" w:rsidP="05F74C55">
      <w:pPr>
        <w:spacing w:line="276" w:lineRule="auto"/>
        <w:rPr>
          <w:sz w:val="22"/>
          <w:szCs w:val="22"/>
        </w:rPr>
      </w:pPr>
    </w:p>
    <w:p w14:paraId="2E2D4862" w14:textId="04DBC37A" w:rsidR="13DD1CF7" w:rsidRPr="00FD0FB2" w:rsidRDefault="13DD1CF7" w:rsidP="05484581">
      <w:pPr>
        <w:spacing w:line="276" w:lineRule="auto"/>
        <w:rPr>
          <w:sz w:val="22"/>
          <w:szCs w:val="22"/>
        </w:rPr>
      </w:pPr>
      <w:r w:rsidRPr="00FD0FB2">
        <w:rPr>
          <w:sz w:val="22"/>
          <w:szCs w:val="22"/>
        </w:rPr>
        <w:t xml:space="preserve">Thoughout the project, we focused on understanding how early stages indicators (tumor size and genetic predisposition) interact with patient </w:t>
      </w:r>
      <w:r w:rsidR="1C5878AA" w:rsidRPr="00FD0FB2">
        <w:rPr>
          <w:sz w:val="22"/>
          <w:szCs w:val="22"/>
        </w:rPr>
        <w:t>specific</w:t>
      </w:r>
      <w:r w:rsidRPr="00FD0FB2">
        <w:rPr>
          <w:sz w:val="22"/>
          <w:szCs w:val="22"/>
        </w:rPr>
        <w:t xml:space="preserve"> variables like age and blood pressure to influence survival rates. Our results </w:t>
      </w:r>
      <w:r w:rsidR="26D98708" w:rsidRPr="00FD0FB2">
        <w:rPr>
          <w:sz w:val="22"/>
          <w:szCs w:val="22"/>
        </w:rPr>
        <w:t>consistently</w:t>
      </w:r>
      <w:r w:rsidRPr="00FD0FB2">
        <w:rPr>
          <w:sz w:val="22"/>
          <w:szCs w:val="22"/>
        </w:rPr>
        <w:t xml:space="preserve"> highli</w:t>
      </w:r>
      <w:r w:rsidR="06F1E8E7" w:rsidRPr="00FD0FB2">
        <w:rPr>
          <w:sz w:val="22"/>
          <w:szCs w:val="22"/>
        </w:rPr>
        <w:t xml:space="preserve">ghted </w:t>
      </w:r>
      <w:r w:rsidR="33B21F9A" w:rsidRPr="00FD0FB2">
        <w:rPr>
          <w:sz w:val="22"/>
          <w:szCs w:val="22"/>
        </w:rPr>
        <w:t xml:space="preserve">blood pressure, genetic </w:t>
      </w:r>
      <w:r w:rsidR="78363A53" w:rsidRPr="00FD0FB2">
        <w:rPr>
          <w:sz w:val="22"/>
          <w:szCs w:val="22"/>
        </w:rPr>
        <w:t>risk and</w:t>
      </w:r>
      <w:r w:rsidR="33B21F9A" w:rsidRPr="00FD0FB2">
        <w:rPr>
          <w:sz w:val="22"/>
          <w:szCs w:val="22"/>
        </w:rPr>
        <w:t xml:space="preserve"> age as the most influential </w:t>
      </w:r>
      <w:r w:rsidR="7D132F20" w:rsidRPr="00FD0FB2">
        <w:rPr>
          <w:sz w:val="22"/>
          <w:szCs w:val="22"/>
        </w:rPr>
        <w:t>variables</w:t>
      </w:r>
      <w:r w:rsidR="33B21F9A" w:rsidRPr="00FD0FB2">
        <w:rPr>
          <w:sz w:val="22"/>
          <w:szCs w:val="22"/>
        </w:rPr>
        <w:t xml:space="preserve"> in predicting survival outcomes, even when traditional correlation </w:t>
      </w:r>
      <w:r w:rsidR="6B16D054" w:rsidRPr="00FD0FB2">
        <w:rPr>
          <w:sz w:val="22"/>
          <w:szCs w:val="22"/>
        </w:rPr>
        <w:t>analysis</w:t>
      </w:r>
      <w:r w:rsidR="33B21F9A" w:rsidRPr="00FD0FB2">
        <w:rPr>
          <w:sz w:val="22"/>
          <w:szCs w:val="22"/>
        </w:rPr>
        <w:t xml:space="preserve"> did not initially reveal strong relationships. Using a Random Forest Classifier</w:t>
      </w:r>
      <w:r w:rsidR="26568DC3" w:rsidRPr="00FD0FB2">
        <w:rPr>
          <w:sz w:val="22"/>
          <w:szCs w:val="22"/>
        </w:rPr>
        <w:t>,</w:t>
      </w:r>
      <w:r w:rsidR="33B21F9A" w:rsidRPr="00FD0FB2">
        <w:rPr>
          <w:sz w:val="22"/>
          <w:szCs w:val="22"/>
        </w:rPr>
        <w:t xml:space="preserve"> we </w:t>
      </w:r>
      <w:r w:rsidR="29D0CC61" w:rsidRPr="00FD0FB2">
        <w:rPr>
          <w:sz w:val="22"/>
          <w:szCs w:val="22"/>
        </w:rPr>
        <w:t>were</w:t>
      </w:r>
      <w:r w:rsidR="33B21F9A" w:rsidRPr="00FD0FB2">
        <w:rPr>
          <w:sz w:val="22"/>
          <w:szCs w:val="22"/>
        </w:rPr>
        <w:t xml:space="preserve"> able to overcome th</w:t>
      </w:r>
      <w:r w:rsidR="40EAE679" w:rsidRPr="00FD0FB2">
        <w:rPr>
          <w:sz w:val="22"/>
          <w:szCs w:val="22"/>
        </w:rPr>
        <w:t xml:space="preserve">ese </w:t>
      </w:r>
      <w:r w:rsidR="654655D3" w:rsidRPr="00FD0FB2">
        <w:rPr>
          <w:sz w:val="22"/>
          <w:szCs w:val="22"/>
        </w:rPr>
        <w:t>limitations</w:t>
      </w:r>
      <w:r w:rsidR="40EAE679" w:rsidRPr="00FD0FB2">
        <w:rPr>
          <w:sz w:val="22"/>
          <w:szCs w:val="22"/>
        </w:rPr>
        <w:t xml:space="preserve"> and </w:t>
      </w:r>
      <w:r w:rsidR="0D1277E8" w:rsidRPr="00FD0FB2">
        <w:rPr>
          <w:sz w:val="22"/>
          <w:szCs w:val="22"/>
        </w:rPr>
        <w:t>interpret</w:t>
      </w:r>
      <w:r w:rsidR="06B62CFF" w:rsidRPr="00FD0FB2">
        <w:rPr>
          <w:sz w:val="22"/>
          <w:szCs w:val="22"/>
        </w:rPr>
        <w:t xml:space="preserve"> </w:t>
      </w:r>
      <w:r w:rsidR="40EAE679" w:rsidRPr="00FD0FB2">
        <w:rPr>
          <w:sz w:val="22"/>
          <w:szCs w:val="22"/>
        </w:rPr>
        <w:t>feature importance more effectively.</w:t>
      </w:r>
    </w:p>
    <w:p w14:paraId="2C07AC21" w14:textId="5613B8AC" w:rsidR="63FD802B" w:rsidRPr="00FD0FB2" w:rsidRDefault="63FD802B" w:rsidP="63FD802B">
      <w:pPr>
        <w:spacing w:line="276" w:lineRule="auto"/>
        <w:rPr>
          <w:sz w:val="22"/>
          <w:szCs w:val="22"/>
        </w:rPr>
      </w:pPr>
    </w:p>
    <w:p w14:paraId="75CE3A1E" w14:textId="1605C7E2" w:rsidR="13DD1CF7" w:rsidRPr="00FD0FB2" w:rsidRDefault="40EAE679" w:rsidP="515FBD7A">
      <w:pPr>
        <w:spacing w:line="276" w:lineRule="auto"/>
        <w:rPr>
          <w:sz w:val="22"/>
          <w:szCs w:val="22"/>
        </w:rPr>
      </w:pPr>
      <w:r w:rsidRPr="00FD0FB2">
        <w:rPr>
          <w:sz w:val="22"/>
          <w:szCs w:val="22"/>
        </w:rPr>
        <w:t xml:space="preserve"> </w:t>
      </w:r>
      <w:r w:rsidR="31CEDC6F" w:rsidRPr="00FD0FB2">
        <w:rPr>
          <w:sz w:val="22"/>
          <w:szCs w:val="22"/>
        </w:rPr>
        <w:t>The model’s ability to handle</w:t>
      </w:r>
      <w:r w:rsidRPr="00FD0FB2">
        <w:rPr>
          <w:sz w:val="22"/>
          <w:szCs w:val="22"/>
        </w:rPr>
        <w:t xml:space="preserve"> </w:t>
      </w:r>
      <w:r w:rsidR="31CEDC6F" w:rsidRPr="00FD0FB2">
        <w:rPr>
          <w:sz w:val="22"/>
          <w:szCs w:val="22"/>
        </w:rPr>
        <w:t xml:space="preserve">both categorical and </w:t>
      </w:r>
      <w:r w:rsidR="344D82A5" w:rsidRPr="00FD0FB2">
        <w:rPr>
          <w:sz w:val="22"/>
          <w:szCs w:val="22"/>
        </w:rPr>
        <w:t>continuous</w:t>
      </w:r>
      <w:r w:rsidR="31CEDC6F" w:rsidRPr="00FD0FB2">
        <w:rPr>
          <w:sz w:val="22"/>
          <w:szCs w:val="22"/>
        </w:rPr>
        <w:t xml:space="preserve"> data along</w:t>
      </w:r>
      <w:r w:rsidRPr="00FD0FB2">
        <w:rPr>
          <w:sz w:val="22"/>
          <w:szCs w:val="22"/>
        </w:rPr>
        <w:t xml:space="preserve"> </w:t>
      </w:r>
      <w:r w:rsidR="31CEDC6F" w:rsidRPr="00FD0FB2">
        <w:rPr>
          <w:sz w:val="22"/>
          <w:szCs w:val="22"/>
        </w:rPr>
        <w:t xml:space="preserve">with K-fold </w:t>
      </w:r>
      <w:r w:rsidR="04E68F09" w:rsidRPr="00FD0FB2">
        <w:rPr>
          <w:sz w:val="22"/>
          <w:szCs w:val="22"/>
        </w:rPr>
        <w:t>cross validations</w:t>
      </w:r>
      <w:r w:rsidR="31CEDC6F" w:rsidRPr="00FD0FB2">
        <w:rPr>
          <w:sz w:val="22"/>
          <w:szCs w:val="22"/>
        </w:rPr>
        <w:t>(K=5) helped to ensure reliability and exposed</w:t>
      </w:r>
      <w:r w:rsidRPr="00FD0FB2">
        <w:rPr>
          <w:sz w:val="22"/>
          <w:szCs w:val="22"/>
        </w:rPr>
        <w:t xml:space="preserve"> </w:t>
      </w:r>
      <w:r w:rsidR="31CEDC6F" w:rsidRPr="00FD0FB2">
        <w:rPr>
          <w:sz w:val="22"/>
          <w:szCs w:val="22"/>
        </w:rPr>
        <w:t>complex,</w:t>
      </w:r>
      <w:r w:rsidRPr="00FD0FB2">
        <w:rPr>
          <w:sz w:val="22"/>
          <w:szCs w:val="22"/>
        </w:rPr>
        <w:t xml:space="preserve"> </w:t>
      </w:r>
      <w:r w:rsidR="31CEDC6F" w:rsidRPr="00FD0FB2">
        <w:rPr>
          <w:sz w:val="22"/>
          <w:szCs w:val="22"/>
        </w:rPr>
        <w:t xml:space="preserve">nonlinear relationships on the data. </w:t>
      </w:r>
    </w:p>
    <w:p w14:paraId="0F1EEAE1" w14:textId="0030580A" w:rsidR="05484581" w:rsidRPr="00FD0FB2" w:rsidRDefault="05484581" w:rsidP="05484581">
      <w:pPr>
        <w:spacing w:line="276" w:lineRule="auto"/>
        <w:rPr>
          <w:sz w:val="22"/>
          <w:szCs w:val="22"/>
        </w:rPr>
      </w:pPr>
    </w:p>
    <w:p w14:paraId="57C535FC" w14:textId="034E0FC6" w:rsidR="3EE9D6D7" w:rsidRPr="00FD0FB2" w:rsidRDefault="31CEDC6F" w:rsidP="05F74C55">
      <w:pPr>
        <w:spacing w:line="276" w:lineRule="auto"/>
        <w:rPr>
          <w:sz w:val="22"/>
          <w:szCs w:val="22"/>
        </w:rPr>
      </w:pPr>
      <w:r w:rsidRPr="00FD0FB2">
        <w:rPr>
          <w:sz w:val="22"/>
          <w:szCs w:val="22"/>
        </w:rPr>
        <w:t xml:space="preserve">The </w:t>
      </w:r>
      <w:r w:rsidR="130DFE5E" w:rsidRPr="00FD0FB2">
        <w:rPr>
          <w:sz w:val="22"/>
          <w:szCs w:val="22"/>
        </w:rPr>
        <w:t>applications</w:t>
      </w:r>
      <w:r w:rsidRPr="00FD0FB2">
        <w:rPr>
          <w:sz w:val="22"/>
          <w:szCs w:val="22"/>
        </w:rPr>
        <w:t xml:space="preserve"> of </w:t>
      </w:r>
      <w:r w:rsidR="422A6107" w:rsidRPr="00FD0FB2">
        <w:rPr>
          <w:sz w:val="22"/>
          <w:szCs w:val="22"/>
        </w:rPr>
        <w:t>this model</w:t>
      </w:r>
      <w:r w:rsidRPr="00FD0FB2">
        <w:rPr>
          <w:sz w:val="22"/>
          <w:szCs w:val="22"/>
        </w:rPr>
        <w:t xml:space="preserve"> span clinical </w:t>
      </w:r>
      <w:r w:rsidR="312B0095" w:rsidRPr="00FD0FB2">
        <w:rPr>
          <w:sz w:val="22"/>
          <w:szCs w:val="22"/>
        </w:rPr>
        <w:t>practice</w:t>
      </w:r>
      <w:r w:rsidRPr="00FD0FB2">
        <w:rPr>
          <w:sz w:val="22"/>
          <w:szCs w:val="22"/>
        </w:rPr>
        <w:t xml:space="preserve">, healthcare </w:t>
      </w:r>
      <w:r w:rsidR="31248DF3" w:rsidRPr="00FD0FB2">
        <w:rPr>
          <w:sz w:val="22"/>
          <w:szCs w:val="22"/>
        </w:rPr>
        <w:t>resource</w:t>
      </w:r>
      <w:r w:rsidRPr="00FD0FB2">
        <w:rPr>
          <w:sz w:val="22"/>
          <w:szCs w:val="22"/>
        </w:rPr>
        <w:t xml:space="preserve"> management and public health </w:t>
      </w:r>
      <w:r w:rsidR="00FC6615" w:rsidRPr="00FD0FB2">
        <w:rPr>
          <w:sz w:val="22"/>
          <w:szCs w:val="22"/>
        </w:rPr>
        <w:t>education</w:t>
      </w:r>
      <w:r w:rsidRPr="00FD0FB2">
        <w:rPr>
          <w:sz w:val="22"/>
          <w:szCs w:val="22"/>
        </w:rPr>
        <w:t xml:space="preserve">. It can assist with early detection leading to earlier screening and treatment. </w:t>
      </w:r>
      <w:r w:rsidR="287B7993" w:rsidRPr="00FD0FB2">
        <w:rPr>
          <w:sz w:val="22"/>
          <w:szCs w:val="22"/>
        </w:rPr>
        <w:t xml:space="preserve">Additionally, public health </w:t>
      </w:r>
      <w:r w:rsidR="5C3CEC1C" w:rsidRPr="00FD0FB2">
        <w:rPr>
          <w:sz w:val="22"/>
          <w:szCs w:val="22"/>
        </w:rPr>
        <w:t>campaigns</w:t>
      </w:r>
      <w:r w:rsidR="287B7993" w:rsidRPr="00FD0FB2">
        <w:rPr>
          <w:sz w:val="22"/>
          <w:szCs w:val="22"/>
        </w:rPr>
        <w:t xml:space="preserve"> </w:t>
      </w:r>
      <w:r w:rsidR="345EA924" w:rsidRPr="00FD0FB2">
        <w:rPr>
          <w:sz w:val="22"/>
          <w:szCs w:val="22"/>
        </w:rPr>
        <w:t>could</w:t>
      </w:r>
      <w:r w:rsidR="287B7993" w:rsidRPr="00FD0FB2">
        <w:rPr>
          <w:sz w:val="22"/>
          <w:szCs w:val="22"/>
        </w:rPr>
        <w:t xml:space="preserve"> use these </w:t>
      </w:r>
      <w:r w:rsidR="41E6AF70" w:rsidRPr="00FD0FB2">
        <w:rPr>
          <w:sz w:val="22"/>
          <w:szCs w:val="22"/>
        </w:rPr>
        <w:t>findings</w:t>
      </w:r>
      <w:r w:rsidR="287B7993" w:rsidRPr="00FD0FB2">
        <w:rPr>
          <w:sz w:val="22"/>
          <w:szCs w:val="22"/>
        </w:rPr>
        <w:t xml:space="preserve"> </w:t>
      </w:r>
      <w:r w:rsidR="2C48CD55" w:rsidRPr="00FD0FB2">
        <w:rPr>
          <w:sz w:val="22"/>
          <w:szCs w:val="22"/>
        </w:rPr>
        <w:t>to</w:t>
      </w:r>
      <w:r w:rsidR="287B7993" w:rsidRPr="00FD0FB2">
        <w:rPr>
          <w:sz w:val="22"/>
          <w:szCs w:val="22"/>
        </w:rPr>
        <w:t xml:space="preserve"> promote awareness of modifiable risk factors like blood pressure and the </w:t>
      </w:r>
      <w:r w:rsidR="6601368A" w:rsidRPr="00FD0FB2">
        <w:rPr>
          <w:sz w:val="22"/>
          <w:szCs w:val="22"/>
        </w:rPr>
        <w:t>importance</w:t>
      </w:r>
      <w:r w:rsidR="287B7993" w:rsidRPr="00FD0FB2">
        <w:rPr>
          <w:sz w:val="22"/>
          <w:szCs w:val="22"/>
        </w:rPr>
        <w:t xml:space="preserve"> of genetic </w:t>
      </w:r>
      <w:r w:rsidR="6C8893F6" w:rsidRPr="00FD0FB2">
        <w:rPr>
          <w:sz w:val="22"/>
          <w:szCs w:val="22"/>
        </w:rPr>
        <w:t>counseling</w:t>
      </w:r>
      <w:r w:rsidR="287B7993" w:rsidRPr="00FD0FB2">
        <w:rPr>
          <w:sz w:val="22"/>
          <w:szCs w:val="22"/>
        </w:rPr>
        <w:t xml:space="preserve">. </w:t>
      </w:r>
      <w:r w:rsidR="29415E34" w:rsidRPr="00FD0FB2">
        <w:rPr>
          <w:sz w:val="22"/>
          <w:szCs w:val="22"/>
        </w:rPr>
        <w:t xml:space="preserve">This gives patient clear insights into </w:t>
      </w:r>
      <w:r w:rsidR="703FC65A" w:rsidRPr="00FD0FB2">
        <w:rPr>
          <w:sz w:val="22"/>
          <w:szCs w:val="22"/>
        </w:rPr>
        <w:t>their</w:t>
      </w:r>
      <w:r w:rsidR="29415E34" w:rsidRPr="00FD0FB2">
        <w:rPr>
          <w:sz w:val="22"/>
          <w:szCs w:val="22"/>
        </w:rPr>
        <w:t xml:space="preserve"> own health through personalized education tools. </w:t>
      </w:r>
    </w:p>
    <w:p w14:paraId="17E285DB" w14:textId="7C3C67B1" w:rsidR="5AB9ADF3" w:rsidRPr="00FD0FB2" w:rsidRDefault="5AB9ADF3" w:rsidP="5AB9ADF3">
      <w:pPr>
        <w:spacing w:line="276" w:lineRule="auto"/>
        <w:rPr>
          <w:sz w:val="22"/>
          <w:szCs w:val="22"/>
        </w:rPr>
      </w:pPr>
    </w:p>
    <w:p w14:paraId="48F354B2" w14:textId="30A01733" w:rsidR="29415E34" w:rsidRPr="00FD0FB2" w:rsidRDefault="51A04E3D" w:rsidP="5AB9ADF3">
      <w:pPr>
        <w:spacing w:line="276" w:lineRule="auto"/>
        <w:rPr>
          <w:sz w:val="22"/>
          <w:szCs w:val="22"/>
        </w:rPr>
      </w:pPr>
      <w:r w:rsidRPr="00FD0FB2">
        <w:rPr>
          <w:sz w:val="22"/>
          <w:szCs w:val="22"/>
        </w:rPr>
        <w:t>Even with promising outcomes</w:t>
      </w:r>
      <w:r w:rsidR="48B81F66" w:rsidRPr="00FD0FB2">
        <w:rPr>
          <w:sz w:val="22"/>
          <w:szCs w:val="22"/>
        </w:rPr>
        <w:t>,</w:t>
      </w:r>
      <w:r w:rsidRPr="00FD0FB2">
        <w:rPr>
          <w:sz w:val="22"/>
          <w:szCs w:val="22"/>
        </w:rPr>
        <w:t xml:space="preserve"> areas of improvement for this project </w:t>
      </w:r>
      <w:r w:rsidR="71125356" w:rsidRPr="00FD0FB2">
        <w:rPr>
          <w:sz w:val="22"/>
          <w:szCs w:val="22"/>
        </w:rPr>
        <w:t>include</w:t>
      </w:r>
      <w:r w:rsidRPr="00FD0FB2">
        <w:rPr>
          <w:sz w:val="22"/>
          <w:szCs w:val="22"/>
        </w:rPr>
        <w:t xml:space="preserve"> class imbalance. </w:t>
      </w:r>
      <w:r w:rsidR="17DC7D5A" w:rsidRPr="00FD0FB2">
        <w:rPr>
          <w:sz w:val="22"/>
          <w:szCs w:val="22"/>
        </w:rPr>
        <w:t>Particularity</w:t>
      </w:r>
      <w:r w:rsidRPr="00FD0FB2">
        <w:rPr>
          <w:sz w:val="22"/>
          <w:szCs w:val="22"/>
        </w:rPr>
        <w:t xml:space="preserve"> the </w:t>
      </w:r>
      <w:r w:rsidR="1FEFF33B" w:rsidRPr="00FD0FB2">
        <w:rPr>
          <w:sz w:val="22"/>
          <w:szCs w:val="22"/>
        </w:rPr>
        <w:t>underrepresentation</w:t>
      </w:r>
      <w:r w:rsidRPr="00FD0FB2">
        <w:rPr>
          <w:sz w:val="22"/>
          <w:szCs w:val="22"/>
        </w:rPr>
        <w:t xml:space="preserve"> of non-</w:t>
      </w:r>
      <w:r w:rsidR="029A555D" w:rsidRPr="00FD0FB2">
        <w:rPr>
          <w:sz w:val="22"/>
          <w:szCs w:val="22"/>
        </w:rPr>
        <w:t>survivors</w:t>
      </w:r>
      <w:r w:rsidRPr="00FD0FB2">
        <w:rPr>
          <w:sz w:val="22"/>
          <w:szCs w:val="22"/>
        </w:rPr>
        <w:t xml:space="preserve"> that may </w:t>
      </w:r>
      <w:r w:rsidR="0B6D090D" w:rsidRPr="00FD0FB2">
        <w:rPr>
          <w:sz w:val="22"/>
          <w:szCs w:val="22"/>
        </w:rPr>
        <w:t>affect</w:t>
      </w:r>
      <w:r w:rsidRPr="00FD0FB2">
        <w:rPr>
          <w:sz w:val="22"/>
          <w:szCs w:val="22"/>
        </w:rPr>
        <w:t xml:space="preserve"> the model and its outcomes. </w:t>
      </w:r>
      <w:r w:rsidR="113A04BB" w:rsidRPr="00FD0FB2">
        <w:rPr>
          <w:sz w:val="22"/>
          <w:szCs w:val="22"/>
        </w:rPr>
        <w:t xml:space="preserve">Addressing this </w:t>
      </w:r>
      <w:r w:rsidR="6DC07EE5" w:rsidRPr="00FD0FB2">
        <w:rPr>
          <w:sz w:val="22"/>
          <w:szCs w:val="22"/>
        </w:rPr>
        <w:t>involves</w:t>
      </w:r>
      <w:r w:rsidR="113A04BB" w:rsidRPr="00FD0FB2">
        <w:rPr>
          <w:sz w:val="22"/>
          <w:szCs w:val="22"/>
        </w:rPr>
        <w:t xml:space="preserve"> applying techniques such as SMOTE or adjusting classes </w:t>
      </w:r>
      <w:r w:rsidR="6ADA877C" w:rsidRPr="00FD0FB2">
        <w:rPr>
          <w:sz w:val="22"/>
          <w:szCs w:val="22"/>
        </w:rPr>
        <w:t>weights</w:t>
      </w:r>
      <w:r w:rsidR="113A04BB" w:rsidRPr="00FD0FB2">
        <w:rPr>
          <w:sz w:val="22"/>
          <w:szCs w:val="22"/>
        </w:rPr>
        <w:t xml:space="preserve"> to ensure more </w:t>
      </w:r>
      <w:r w:rsidR="2E0A41D9" w:rsidRPr="00FD0FB2">
        <w:rPr>
          <w:sz w:val="22"/>
          <w:szCs w:val="22"/>
        </w:rPr>
        <w:t>accurate</w:t>
      </w:r>
      <w:r w:rsidR="113A04BB" w:rsidRPr="00FD0FB2">
        <w:rPr>
          <w:sz w:val="22"/>
          <w:szCs w:val="22"/>
        </w:rPr>
        <w:t xml:space="preserve"> predictions. We can also aim to explore </w:t>
      </w:r>
      <w:r w:rsidR="5AE874CC" w:rsidRPr="00FD0FB2">
        <w:rPr>
          <w:sz w:val="22"/>
          <w:szCs w:val="22"/>
        </w:rPr>
        <w:t>survival</w:t>
      </w:r>
      <w:r w:rsidR="113A04BB" w:rsidRPr="00FD0FB2">
        <w:rPr>
          <w:sz w:val="22"/>
          <w:szCs w:val="22"/>
        </w:rPr>
        <w:t xml:space="preserve"> analysis models to </w:t>
      </w:r>
      <w:r w:rsidR="09937A7C" w:rsidRPr="00FD0FB2">
        <w:rPr>
          <w:sz w:val="22"/>
          <w:szCs w:val="22"/>
        </w:rPr>
        <w:t>incorporate</w:t>
      </w:r>
      <w:r w:rsidR="113A04BB" w:rsidRPr="00FD0FB2">
        <w:rPr>
          <w:sz w:val="22"/>
          <w:szCs w:val="22"/>
        </w:rPr>
        <w:t xml:space="preserve"> time to eve</w:t>
      </w:r>
      <w:r w:rsidR="493C71D0" w:rsidRPr="00FD0FB2">
        <w:rPr>
          <w:sz w:val="22"/>
          <w:szCs w:val="22"/>
        </w:rPr>
        <w:t xml:space="preserve">nt </w:t>
      </w:r>
      <w:r w:rsidR="5A0A3298" w:rsidRPr="00FD0FB2">
        <w:rPr>
          <w:sz w:val="22"/>
          <w:szCs w:val="22"/>
        </w:rPr>
        <w:t>data which</w:t>
      </w:r>
      <w:r w:rsidR="493C71D0" w:rsidRPr="00FD0FB2">
        <w:rPr>
          <w:sz w:val="22"/>
          <w:szCs w:val="22"/>
        </w:rPr>
        <w:t xml:space="preserve"> may enhance our predictions as well. </w:t>
      </w:r>
    </w:p>
    <w:p w14:paraId="2F1A2E35" w14:textId="2408A226" w:rsidR="6F410E02" w:rsidRPr="00FD0FB2" w:rsidRDefault="6F410E02" w:rsidP="6F410E02">
      <w:pPr>
        <w:spacing w:line="276" w:lineRule="auto"/>
        <w:rPr>
          <w:sz w:val="22"/>
          <w:szCs w:val="22"/>
        </w:rPr>
      </w:pPr>
    </w:p>
    <w:p w14:paraId="4CBF0690" w14:textId="4EDF2D23" w:rsidR="7C4DF3C9" w:rsidRPr="00FD0FB2" w:rsidRDefault="7C4DF3C9" w:rsidP="0945C791">
      <w:pPr>
        <w:spacing w:line="276" w:lineRule="auto"/>
        <w:rPr>
          <w:sz w:val="22"/>
          <w:szCs w:val="22"/>
        </w:rPr>
      </w:pPr>
      <w:r w:rsidRPr="00FD0FB2">
        <w:rPr>
          <w:sz w:val="22"/>
          <w:szCs w:val="22"/>
        </w:rPr>
        <w:t>In</w:t>
      </w:r>
      <w:r w:rsidR="081762F5" w:rsidRPr="00FD0FB2">
        <w:rPr>
          <w:sz w:val="22"/>
          <w:szCs w:val="22"/>
        </w:rPr>
        <w:t xml:space="preserve"> </w:t>
      </w:r>
      <w:r w:rsidRPr="00FD0FB2">
        <w:rPr>
          <w:sz w:val="22"/>
          <w:szCs w:val="22"/>
        </w:rPr>
        <w:t>conclusion</w:t>
      </w:r>
      <w:r w:rsidR="3CC0D30E" w:rsidRPr="00FD0FB2">
        <w:rPr>
          <w:sz w:val="22"/>
          <w:szCs w:val="22"/>
        </w:rPr>
        <w:t xml:space="preserve">, </w:t>
      </w:r>
      <w:r w:rsidR="05EC36EB" w:rsidRPr="00FD0FB2">
        <w:rPr>
          <w:sz w:val="22"/>
          <w:szCs w:val="22"/>
        </w:rPr>
        <w:t xml:space="preserve">this research lays the groundwork for a predictive tool that bridges the gap between accessible patient data and informed clinical dicisions. </w:t>
      </w:r>
      <w:r w:rsidR="05EC36EB" w:rsidRPr="00FD0FB2">
        <w:rPr>
          <w:sz w:val="22"/>
          <w:szCs w:val="22"/>
        </w:rPr>
        <w:lastRenderedPageBreak/>
        <w:t>Continueted development and validation across div</w:t>
      </w:r>
      <w:r w:rsidR="7977CB4A" w:rsidRPr="00FD0FB2">
        <w:rPr>
          <w:sz w:val="22"/>
          <w:szCs w:val="22"/>
        </w:rPr>
        <w:t xml:space="preserve">erse data sets can expand its impact and improve early cancer detection, guiding treatment strategies </w:t>
      </w:r>
      <w:r w:rsidR="0F4659C6" w:rsidRPr="00FD0FB2">
        <w:rPr>
          <w:sz w:val="22"/>
          <w:szCs w:val="22"/>
        </w:rPr>
        <w:t>and</w:t>
      </w:r>
      <w:r w:rsidR="7977CB4A" w:rsidRPr="00FD0FB2">
        <w:rPr>
          <w:sz w:val="22"/>
          <w:szCs w:val="22"/>
        </w:rPr>
        <w:t xml:space="preserve"> ultimately leading to better patient </w:t>
      </w:r>
      <w:r w:rsidR="251688E2" w:rsidRPr="00FD0FB2">
        <w:rPr>
          <w:sz w:val="22"/>
          <w:szCs w:val="22"/>
        </w:rPr>
        <w:t>outcomes</w:t>
      </w:r>
      <w:r w:rsidR="7977CB4A" w:rsidRPr="00FD0FB2">
        <w:rPr>
          <w:sz w:val="22"/>
          <w:szCs w:val="22"/>
        </w:rPr>
        <w:t xml:space="preserve"> with the </w:t>
      </w:r>
      <w:r w:rsidR="0C7D6B24" w:rsidRPr="00FD0FB2">
        <w:rPr>
          <w:sz w:val="22"/>
          <w:szCs w:val="22"/>
        </w:rPr>
        <w:t>incorporation</w:t>
      </w:r>
      <w:r w:rsidR="7977CB4A" w:rsidRPr="00FD0FB2">
        <w:rPr>
          <w:sz w:val="22"/>
          <w:szCs w:val="22"/>
        </w:rPr>
        <w:t xml:space="preserve"> of data </w:t>
      </w:r>
      <w:r w:rsidR="48437A1F" w:rsidRPr="00FD0FB2">
        <w:rPr>
          <w:sz w:val="22"/>
          <w:szCs w:val="22"/>
        </w:rPr>
        <w:t>mining</w:t>
      </w:r>
      <w:r w:rsidR="797FBE53" w:rsidRPr="00FD0FB2">
        <w:rPr>
          <w:sz w:val="22"/>
          <w:szCs w:val="22"/>
        </w:rPr>
        <w:t>.</w:t>
      </w:r>
    </w:p>
    <w:p w14:paraId="08C2DA54" w14:textId="77777777" w:rsidR="000C1087" w:rsidRPr="00FD0FB2" w:rsidRDefault="000C1087" w:rsidP="34ECEF11">
      <w:pPr>
        <w:rPr>
          <w:rFonts w:eastAsia="Malgun Gothic"/>
          <w:sz w:val="22"/>
          <w:szCs w:val="22"/>
          <w:lang w:eastAsia="ko-KR"/>
        </w:rPr>
      </w:pPr>
    </w:p>
    <w:p w14:paraId="019727BF" w14:textId="3E2A1694" w:rsidR="000C1087" w:rsidRPr="00FD0FB2" w:rsidRDefault="000C1087" w:rsidP="5C0AE606">
      <w:pPr>
        <w:rPr>
          <w:rFonts w:eastAsia="Malgun Gothic"/>
          <w:sz w:val="22"/>
          <w:szCs w:val="22"/>
          <w:lang w:eastAsia="ko-KR"/>
        </w:rPr>
      </w:pPr>
    </w:p>
    <w:p w14:paraId="42D26440" w14:textId="57992D65" w:rsidR="094891F5" w:rsidRPr="00FD0FB2" w:rsidRDefault="094891F5" w:rsidP="34ECEF11">
      <w:pPr>
        <w:rPr>
          <w:rFonts w:eastAsia="Linux Libertine" w:cs="Linux Libertine"/>
          <w:b/>
          <w:bCs/>
          <w:sz w:val="22"/>
          <w:szCs w:val="22"/>
        </w:rPr>
      </w:pPr>
      <w:r w:rsidRPr="00FD0FB2">
        <w:rPr>
          <w:rFonts w:eastAsia="Linux Libertine" w:cs="Linux Libertine"/>
          <w:b/>
          <w:bCs/>
          <w:sz w:val="22"/>
          <w:szCs w:val="22"/>
        </w:rPr>
        <w:t xml:space="preserve">References: </w:t>
      </w:r>
    </w:p>
    <w:p w14:paraId="74817119" w14:textId="5C700E49" w:rsidR="094891F5" w:rsidRPr="00FD0FB2" w:rsidRDefault="094891F5" w:rsidP="34ECEF11">
      <w:pPr>
        <w:ind w:left="300" w:hanging="300"/>
        <w:rPr>
          <w:rFonts w:eastAsia="Linux Libertine" w:cs="Linux Libertine"/>
          <w:sz w:val="22"/>
          <w:szCs w:val="22"/>
        </w:rPr>
      </w:pPr>
      <w:r w:rsidRPr="00FD0FB2">
        <w:rPr>
          <w:rFonts w:eastAsia="Linux Libertine" w:cs="Linux Libertine"/>
          <w:sz w:val="22"/>
          <w:szCs w:val="22"/>
        </w:rPr>
        <w:t>[1]</w:t>
      </w:r>
      <w:r w:rsidRPr="00FD0FB2">
        <w:rPr>
          <w:sz w:val="22"/>
          <w:szCs w:val="22"/>
        </w:rPr>
        <w:tab/>
      </w:r>
      <w:r w:rsidRPr="00FD0FB2">
        <w:rPr>
          <w:rFonts w:eastAsia="Linux Libertine" w:cs="Linux Libertine"/>
          <w:sz w:val="22"/>
          <w:szCs w:val="22"/>
        </w:rPr>
        <w:t>Bradley, A. P. (1997). The use of the area under the ROC curve in the evaluation of machine learning algorithms. Pattern Recognition, 30(7), 1145-1159.</w:t>
      </w:r>
    </w:p>
    <w:p w14:paraId="561EB812" w14:textId="116DCA16" w:rsidR="094891F5" w:rsidRPr="00FD0FB2" w:rsidRDefault="094891F5" w:rsidP="34ECEF11">
      <w:pPr>
        <w:ind w:left="300" w:hanging="300"/>
        <w:rPr>
          <w:rFonts w:eastAsia="Linux Libertine" w:cs="Linux Libertine"/>
          <w:sz w:val="22"/>
          <w:szCs w:val="22"/>
        </w:rPr>
      </w:pPr>
      <w:r w:rsidRPr="00FD0FB2">
        <w:rPr>
          <w:rFonts w:eastAsia="Linux Libertine" w:cs="Linux Libertine"/>
          <w:sz w:val="22"/>
          <w:szCs w:val="22"/>
        </w:rPr>
        <w:t>[2]</w:t>
      </w:r>
      <w:r w:rsidRPr="00FD0FB2">
        <w:rPr>
          <w:sz w:val="22"/>
          <w:szCs w:val="22"/>
        </w:rPr>
        <w:tab/>
      </w:r>
      <w:r w:rsidRPr="00FD0FB2">
        <w:rPr>
          <w:rFonts w:eastAsia="Linux Libertine" w:cs="Linux Libertine"/>
          <w:sz w:val="22"/>
          <w:szCs w:val="22"/>
        </w:rPr>
        <w:t xml:space="preserve">Saito, T., &amp; Rehmsmeier, M. (2015). The precision-recall plot is more informative than the ROC plot when evaluating binary classifiers on imbalanced datasets. PLOS ONE, 10(3), e0118432. </w:t>
      </w:r>
    </w:p>
    <w:p w14:paraId="2D05619F" w14:textId="4576D4C9" w:rsidR="094891F5" w:rsidRPr="00FD0FB2" w:rsidRDefault="094891F5" w:rsidP="34ECEF11">
      <w:pPr>
        <w:ind w:left="300" w:hanging="300"/>
        <w:rPr>
          <w:rFonts w:eastAsia="Linux Libertine" w:cs="Linux Libertine"/>
          <w:sz w:val="22"/>
          <w:szCs w:val="22"/>
        </w:rPr>
      </w:pPr>
      <w:r w:rsidRPr="00FD0FB2">
        <w:rPr>
          <w:rFonts w:eastAsia="Linux Libertine" w:cs="Linux Libertine"/>
          <w:sz w:val="22"/>
          <w:szCs w:val="22"/>
        </w:rPr>
        <w:t xml:space="preserve"> [3]</w:t>
      </w:r>
      <w:r w:rsidRPr="00FD0FB2">
        <w:rPr>
          <w:sz w:val="22"/>
          <w:szCs w:val="22"/>
        </w:rPr>
        <w:tab/>
      </w:r>
      <w:r w:rsidRPr="00FD0FB2">
        <w:rPr>
          <w:rFonts w:eastAsia="Linux Libertine" w:cs="Linux Libertine"/>
          <w:sz w:val="22"/>
          <w:szCs w:val="22"/>
        </w:rPr>
        <w:t xml:space="preserve">Saito, T., &amp; Rehmsmeier, M. (2015). The precision-recall plot is more informative than the ROC plot when evaluating binary classifiers on imbalanced datasets. PLOS ONE, 10(3), e0118432. </w:t>
      </w:r>
    </w:p>
    <w:p w14:paraId="44172EB7" w14:textId="7A3382FD" w:rsidR="002064B6" w:rsidRPr="00FD0FB2" w:rsidRDefault="094891F5" w:rsidP="002064B6">
      <w:pPr>
        <w:ind w:left="300" w:hanging="300"/>
        <w:rPr>
          <w:rFonts w:eastAsia="Linux Libertine" w:cs="Linux Libertine"/>
          <w:sz w:val="22"/>
          <w:szCs w:val="22"/>
        </w:rPr>
      </w:pPr>
      <w:r w:rsidRPr="00FD0FB2">
        <w:rPr>
          <w:rFonts w:eastAsia="Linux Libertine" w:cs="Linux Libertine"/>
          <w:sz w:val="22"/>
          <w:szCs w:val="22"/>
        </w:rPr>
        <w:t>[4]</w:t>
      </w:r>
      <w:r w:rsidRPr="00FD0FB2">
        <w:rPr>
          <w:sz w:val="22"/>
          <w:szCs w:val="22"/>
        </w:rPr>
        <w:tab/>
      </w:r>
      <w:r w:rsidRPr="00FD0FB2">
        <w:rPr>
          <w:rFonts w:eastAsia="Linux Libertine" w:cs="Linux Libertine"/>
          <w:sz w:val="22"/>
          <w:szCs w:val="22"/>
        </w:rPr>
        <w:t>Varma, S., &amp; Simon, R. (2006). Bias in error estimation when using cross-validation for model selection. BMC Bioinformatics, 7(1), 91.</w:t>
      </w:r>
    </w:p>
    <w:p w14:paraId="6D53ED50" w14:textId="670838DF" w:rsidR="002064B6" w:rsidRPr="00FD0FB2" w:rsidRDefault="002064B6" w:rsidP="002064B6">
      <w:pPr>
        <w:ind w:left="300" w:hanging="300"/>
        <w:rPr>
          <w:rFonts w:eastAsia="Malgun Gothic" w:cs="Linux Libertine"/>
          <w:sz w:val="22"/>
          <w:szCs w:val="22"/>
          <w:lang w:eastAsia="ko-KR"/>
          <w:rPrChange w:id="6" w:author="Dain Kim" w:date="2025-04-28T21:59:00Z" w16du:dateUtc="2025-04-28T19:59:00Z">
            <w:rPr>
              <w:rFonts w:eastAsia="Linux Libertine" w:cs="Linux Libertine"/>
            </w:rPr>
          </w:rPrChange>
        </w:rPr>
      </w:pPr>
    </w:p>
    <w:p w14:paraId="374F0C23" w14:textId="11CF28FE" w:rsidR="002064B6" w:rsidRPr="00FD0FB2" w:rsidRDefault="6175E141" w:rsidP="002064B6">
      <w:pPr>
        <w:spacing w:after="160" w:line="278" w:lineRule="auto"/>
        <w:rPr>
          <w:sz w:val="22"/>
          <w:szCs w:val="22"/>
        </w:rPr>
      </w:pPr>
      <w:r w:rsidRPr="00FD0FB2">
        <w:rPr>
          <w:sz w:val="22"/>
          <w:szCs w:val="22"/>
        </w:rPr>
        <w:t xml:space="preserve">[5]  Kohavi, R. (1995). A study of cross-validation and bootstrap for accuracy estimation and model selection. </w:t>
      </w:r>
      <w:r w:rsidRPr="00FD0FB2">
        <w:rPr>
          <w:i/>
          <w:iCs/>
          <w:sz w:val="22"/>
          <w:szCs w:val="22"/>
        </w:rPr>
        <w:t>Proceedings of the 14th International Joint Conference on Artificial Intelligence (IJCAI)</w:t>
      </w:r>
      <w:r w:rsidRPr="00FD0FB2">
        <w:rPr>
          <w:sz w:val="22"/>
          <w:szCs w:val="22"/>
        </w:rPr>
        <w:t>, 2(12), 1137–1143.</w:t>
      </w:r>
    </w:p>
    <w:p w14:paraId="6E915921" w14:textId="59A23489" w:rsidR="002064B6" w:rsidRPr="00FD0FB2" w:rsidRDefault="002064B6" w:rsidP="002064B6">
      <w:pPr>
        <w:spacing w:after="160" w:line="278" w:lineRule="auto"/>
        <w:rPr>
          <w:sz w:val="22"/>
          <w:szCs w:val="22"/>
        </w:rPr>
      </w:pPr>
      <w:r w:rsidRPr="00FD0FB2">
        <w:rPr>
          <w:rFonts w:hint="eastAsia"/>
          <w:sz w:val="22"/>
          <w:szCs w:val="22"/>
        </w:rPr>
        <w:t xml:space="preserve">[6] </w:t>
      </w:r>
      <w:r w:rsidRPr="00FD0FB2">
        <w:rPr>
          <w:sz w:val="22"/>
          <w:szCs w:val="22"/>
        </w:rPr>
        <w:t xml:space="preserve">Sokolova, M., &amp; Lapalme, G. (2009). A systematic analysis of performance measures for classification tasks. </w:t>
      </w:r>
      <w:r w:rsidRPr="00FD0FB2">
        <w:rPr>
          <w:i/>
          <w:iCs/>
          <w:sz w:val="22"/>
          <w:szCs w:val="22"/>
        </w:rPr>
        <w:t>Information Processing &amp; Management</w:t>
      </w:r>
      <w:r w:rsidRPr="00FD0FB2">
        <w:rPr>
          <w:sz w:val="22"/>
          <w:szCs w:val="22"/>
        </w:rPr>
        <w:t>, 45(4), 427–437.</w:t>
      </w:r>
    </w:p>
    <w:p w14:paraId="59152C97" w14:textId="1565098D" w:rsidR="002064B6" w:rsidRPr="00FD0FB2" w:rsidRDefault="002064B6" w:rsidP="002064B6">
      <w:pPr>
        <w:spacing w:after="160" w:line="278" w:lineRule="auto"/>
        <w:rPr>
          <w:sz w:val="22"/>
          <w:szCs w:val="22"/>
        </w:rPr>
      </w:pPr>
      <w:r w:rsidRPr="00FD0FB2">
        <w:rPr>
          <w:rFonts w:hint="eastAsia"/>
          <w:sz w:val="22"/>
          <w:szCs w:val="22"/>
        </w:rPr>
        <w:t>[7]</w:t>
      </w:r>
      <w:r w:rsidRPr="00FD0FB2">
        <w:rPr>
          <w:sz w:val="22"/>
          <w:szCs w:val="22"/>
        </w:rPr>
        <w:t xml:space="preserve"> Bergstra, J., &amp; Bengio, Y. (2012). Random search for hyper-parameter optimization. </w:t>
      </w:r>
      <w:r w:rsidRPr="00FD0FB2">
        <w:rPr>
          <w:i/>
          <w:iCs/>
          <w:sz w:val="22"/>
          <w:szCs w:val="22"/>
        </w:rPr>
        <w:t>Journal of Machine Learning Research</w:t>
      </w:r>
      <w:r w:rsidRPr="00FD0FB2">
        <w:rPr>
          <w:sz w:val="22"/>
          <w:szCs w:val="22"/>
        </w:rPr>
        <w:t>, 13(Feb), 281–305</w:t>
      </w:r>
    </w:p>
    <w:p w14:paraId="5ECECA2C" w14:textId="33994256" w:rsidR="002064B6" w:rsidRPr="00FD0FB2" w:rsidRDefault="002064B6" w:rsidP="34ECEF11">
      <w:pPr>
        <w:ind w:left="300" w:hanging="300"/>
        <w:rPr>
          <w:rFonts w:eastAsia="Malgun Gothic" w:cs="Linux Libertine"/>
          <w:sz w:val="22"/>
          <w:szCs w:val="22"/>
          <w:lang w:eastAsia="ko-KR"/>
        </w:rPr>
      </w:pPr>
    </w:p>
    <w:p w14:paraId="084FF225" w14:textId="351587F4" w:rsidR="5E8941C1" w:rsidRDefault="5E8941C1" w:rsidP="34ECEF11">
      <w:r w:rsidRPr="34ECEF11">
        <w:rPr>
          <w:rFonts w:eastAsia="Malgun Gothic"/>
          <w:lang w:eastAsia="ko-KR"/>
        </w:rPr>
        <w:t xml:space="preserve"> </w:t>
      </w:r>
    </w:p>
    <w:sectPr w:rsidR="5E8941C1" w:rsidSect="00586A35">
      <w:headerReference w:type="first" r:id="rId37"/>
      <w:footerReference w:type="first" r:id="rId38"/>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025B6C" w14:textId="77777777" w:rsidR="004F0B62" w:rsidRDefault="004F0B62">
      <w:r>
        <w:separator/>
      </w:r>
    </w:p>
  </w:endnote>
  <w:endnote w:type="continuationSeparator" w:id="0">
    <w:p w14:paraId="47F4204D" w14:textId="77777777" w:rsidR="004F0B62" w:rsidRDefault="004F0B62">
      <w:r>
        <w:continuationSeparator/>
      </w:r>
    </w:p>
  </w:endnote>
  <w:endnote w:type="continuationNotice" w:id="1">
    <w:p w14:paraId="2F097194" w14:textId="77777777" w:rsidR="004F0B62" w:rsidRDefault="004F0B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8E4991" w14:textId="77777777" w:rsidR="00586A35" w:rsidRPr="00586A35" w:rsidRDefault="00586A35" w:rsidP="00586A35">
    <w:pPr>
      <w:pStyle w:val="Footer"/>
      <w:rPr>
        <w:rStyle w:val="PageNumber"/>
        <w:rFonts w:ascii="Linux Biolinum" w:hAnsi="Linux Biolinum" w:cs="Linux Biolinum"/>
      </w:rPr>
    </w:pPr>
  </w:p>
  <w:p w14:paraId="27A901EA"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0E31A" w14:textId="77777777" w:rsidR="002B01E4" w:rsidRPr="00586A35" w:rsidRDefault="002B01E4">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60"/>
      <w:gridCol w:w="3360"/>
      <w:gridCol w:w="3360"/>
    </w:tblGrid>
    <w:tr w:rsidR="6064C504" w14:paraId="77ADF5AF" w14:textId="77777777" w:rsidTr="6064C504">
      <w:trPr>
        <w:trHeight w:val="300"/>
      </w:trPr>
      <w:tc>
        <w:tcPr>
          <w:tcW w:w="3360" w:type="dxa"/>
        </w:tcPr>
        <w:p w14:paraId="2D9DA756" w14:textId="416D4C37" w:rsidR="6064C504" w:rsidRDefault="6064C504" w:rsidP="6064C504">
          <w:pPr>
            <w:pStyle w:val="Header"/>
            <w:ind w:left="-115"/>
            <w:jc w:val="left"/>
          </w:pPr>
        </w:p>
      </w:tc>
      <w:tc>
        <w:tcPr>
          <w:tcW w:w="3360" w:type="dxa"/>
        </w:tcPr>
        <w:p w14:paraId="64C80FA4" w14:textId="7EB4F7DC" w:rsidR="6064C504" w:rsidRDefault="6064C504" w:rsidP="6064C504">
          <w:pPr>
            <w:pStyle w:val="Header"/>
            <w:jc w:val="center"/>
          </w:pPr>
        </w:p>
      </w:tc>
      <w:tc>
        <w:tcPr>
          <w:tcW w:w="3360" w:type="dxa"/>
        </w:tcPr>
        <w:p w14:paraId="0CA146D1" w14:textId="05B92027" w:rsidR="6064C504" w:rsidRDefault="6064C504" w:rsidP="6064C504">
          <w:pPr>
            <w:pStyle w:val="Header"/>
            <w:ind w:right="-115"/>
            <w:jc w:val="right"/>
          </w:pPr>
        </w:p>
      </w:tc>
    </w:tr>
  </w:tbl>
  <w:p w14:paraId="5707FFEC" w14:textId="330BD782" w:rsidR="6064C504" w:rsidRDefault="6064C504" w:rsidP="6064C50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960"/>
      <w:gridCol w:w="960"/>
      <w:gridCol w:w="960"/>
    </w:tblGrid>
    <w:tr w:rsidR="6064C504" w14:paraId="6442E6D6" w14:textId="77777777" w:rsidTr="6064C504">
      <w:trPr>
        <w:trHeight w:val="300"/>
      </w:trPr>
      <w:tc>
        <w:tcPr>
          <w:tcW w:w="960" w:type="dxa"/>
        </w:tcPr>
        <w:p w14:paraId="1E5C073F" w14:textId="2AF4C9A2" w:rsidR="6064C504" w:rsidRDefault="6064C504" w:rsidP="6064C504">
          <w:pPr>
            <w:pStyle w:val="Header"/>
            <w:ind w:left="-115"/>
            <w:jc w:val="left"/>
          </w:pPr>
        </w:p>
      </w:tc>
      <w:tc>
        <w:tcPr>
          <w:tcW w:w="960" w:type="dxa"/>
        </w:tcPr>
        <w:p w14:paraId="53EF4010" w14:textId="37FE9936" w:rsidR="6064C504" w:rsidRDefault="6064C504" w:rsidP="6064C504">
          <w:pPr>
            <w:pStyle w:val="Header"/>
            <w:jc w:val="center"/>
          </w:pPr>
        </w:p>
      </w:tc>
      <w:tc>
        <w:tcPr>
          <w:tcW w:w="960" w:type="dxa"/>
        </w:tcPr>
        <w:p w14:paraId="34C76A03" w14:textId="3DBAA416" w:rsidR="6064C504" w:rsidRDefault="6064C504" w:rsidP="6064C504">
          <w:pPr>
            <w:pStyle w:val="Header"/>
            <w:ind w:right="-115"/>
            <w:jc w:val="right"/>
          </w:pPr>
        </w:p>
      </w:tc>
    </w:tr>
  </w:tbl>
  <w:p w14:paraId="335317DB" w14:textId="668ABA6C" w:rsidR="6064C504" w:rsidRDefault="6064C504" w:rsidP="6064C50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60"/>
      <w:gridCol w:w="3360"/>
      <w:gridCol w:w="3360"/>
    </w:tblGrid>
    <w:tr w:rsidR="6064C504" w14:paraId="7E09E8D9" w14:textId="77777777" w:rsidTr="6064C504">
      <w:trPr>
        <w:trHeight w:val="300"/>
      </w:trPr>
      <w:tc>
        <w:tcPr>
          <w:tcW w:w="3360" w:type="dxa"/>
        </w:tcPr>
        <w:p w14:paraId="6E23D5E4" w14:textId="3DC9075C" w:rsidR="6064C504" w:rsidRDefault="6064C504" w:rsidP="6064C504">
          <w:pPr>
            <w:pStyle w:val="Header"/>
            <w:ind w:left="-115"/>
            <w:jc w:val="left"/>
          </w:pPr>
        </w:p>
      </w:tc>
      <w:tc>
        <w:tcPr>
          <w:tcW w:w="3360" w:type="dxa"/>
        </w:tcPr>
        <w:p w14:paraId="0578C489" w14:textId="032DABF6" w:rsidR="6064C504" w:rsidRDefault="6064C504" w:rsidP="6064C504">
          <w:pPr>
            <w:pStyle w:val="Header"/>
            <w:jc w:val="center"/>
          </w:pPr>
        </w:p>
      </w:tc>
      <w:tc>
        <w:tcPr>
          <w:tcW w:w="3360" w:type="dxa"/>
        </w:tcPr>
        <w:p w14:paraId="6A959CF3" w14:textId="519F9856" w:rsidR="6064C504" w:rsidRDefault="6064C504" w:rsidP="6064C504">
          <w:pPr>
            <w:pStyle w:val="Header"/>
            <w:ind w:right="-115"/>
            <w:jc w:val="right"/>
          </w:pPr>
        </w:p>
      </w:tc>
    </w:tr>
  </w:tbl>
  <w:p w14:paraId="274BAAC8" w14:textId="48A386F6" w:rsidR="6064C504" w:rsidRDefault="6064C504" w:rsidP="6064C50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1600"/>
      <w:gridCol w:w="1600"/>
      <w:gridCol w:w="1600"/>
    </w:tblGrid>
    <w:tr w:rsidR="6064C504" w14:paraId="60E64563" w14:textId="77777777" w:rsidTr="6064C504">
      <w:trPr>
        <w:trHeight w:val="300"/>
      </w:trPr>
      <w:tc>
        <w:tcPr>
          <w:tcW w:w="1600" w:type="dxa"/>
        </w:tcPr>
        <w:p w14:paraId="54159609" w14:textId="7DC88392" w:rsidR="6064C504" w:rsidRDefault="6064C504" w:rsidP="6064C504">
          <w:pPr>
            <w:pStyle w:val="Header"/>
            <w:ind w:left="-115"/>
            <w:jc w:val="left"/>
          </w:pPr>
        </w:p>
      </w:tc>
      <w:tc>
        <w:tcPr>
          <w:tcW w:w="1600" w:type="dxa"/>
        </w:tcPr>
        <w:p w14:paraId="52AC255A" w14:textId="251D57EB" w:rsidR="6064C504" w:rsidRDefault="6064C504" w:rsidP="6064C504">
          <w:pPr>
            <w:pStyle w:val="Header"/>
            <w:jc w:val="center"/>
          </w:pPr>
        </w:p>
      </w:tc>
      <w:tc>
        <w:tcPr>
          <w:tcW w:w="1600" w:type="dxa"/>
        </w:tcPr>
        <w:p w14:paraId="1C2170CD" w14:textId="2147E1C6" w:rsidR="6064C504" w:rsidRDefault="6064C504" w:rsidP="6064C504">
          <w:pPr>
            <w:pStyle w:val="Header"/>
            <w:ind w:right="-115"/>
            <w:jc w:val="right"/>
          </w:pPr>
        </w:p>
      </w:tc>
    </w:tr>
  </w:tbl>
  <w:p w14:paraId="36213098" w14:textId="05C752DF" w:rsidR="6064C504" w:rsidRDefault="6064C504" w:rsidP="6064C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3EEA2F" w14:textId="77777777" w:rsidR="004F0B62" w:rsidRDefault="004F0B62">
      <w:r>
        <w:separator/>
      </w:r>
    </w:p>
  </w:footnote>
  <w:footnote w:type="continuationSeparator" w:id="0">
    <w:p w14:paraId="6065E2C4" w14:textId="77777777" w:rsidR="004F0B62" w:rsidRDefault="004F0B62">
      <w:r>
        <w:continuationSeparator/>
      </w:r>
    </w:p>
  </w:footnote>
  <w:footnote w:type="continuationNotice" w:id="1">
    <w:p w14:paraId="489BC627" w14:textId="77777777" w:rsidR="004F0B62" w:rsidRDefault="004F0B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148"/>
      <w:gridCol w:w="5148"/>
    </w:tblGrid>
    <w:tr w:rsidR="00586A35" w:rsidRPr="00E918D7" w14:paraId="371AFA05" w14:textId="77777777" w:rsidTr="6064C504">
      <w:tc>
        <w:tcPr>
          <w:tcW w:w="2500" w:type="pct"/>
          <w:vAlign w:val="center"/>
        </w:tcPr>
        <w:p w14:paraId="4AC68BAD" w14:textId="128D975B" w:rsidR="00586A35" w:rsidRPr="00586A35" w:rsidRDefault="6064C504" w:rsidP="6064C504">
          <w:pPr>
            <w:pStyle w:val="Header"/>
            <w:tabs>
              <w:tab w:val="clear" w:pos="4320"/>
              <w:tab w:val="clear" w:pos="8640"/>
            </w:tabs>
            <w:jc w:val="left"/>
          </w:pPr>
          <w:r w:rsidRPr="6064C504">
            <w:rPr>
              <w:rFonts w:ascii="Linux Biolinum" w:hAnsi="Linux Biolinum" w:cs="Linux Biolinum"/>
            </w:rPr>
            <w:t>Early Detection and Diagnostic Insights</w:t>
          </w:r>
        </w:p>
      </w:tc>
      <w:tc>
        <w:tcPr>
          <w:tcW w:w="2500" w:type="pct"/>
          <w:vAlign w:val="center"/>
        </w:tcPr>
        <w:p w14:paraId="3DE93820" w14:textId="632E2A57" w:rsidR="00586A35" w:rsidRPr="0017349B" w:rsidRDefault="6064C504" w:rsidP="6064C504">
          <w:pPr>
            <w:pStyle w:val="Header"/>
            <w:tabs>
              <w:tab w:val="clear" w:pos="4320"/>
              <w:tab w:val="clear" w:pos="8640"/>
            </w:tabs>
            <w:jc w:val="right"/>
            <w:rPr>
              <w:lang w:val="de-DE"/>
            </w:rPr>
          </w:pPr>
          <w:r w:rsidRPr="0017349B">
            <w:rPr>
              <w:rFonts w:ascii="Linux Biolinum" w:hAnsi="Linux Biolinum" w:cs="Linux Biolinum"/>
              <w:lang w:val="de-DE"/>
            </w:rPr>
            <w:t>C. Folgmann, D. Kim, C. Perez</w:t>
          </w:r>
        </w:p>
      </w:tc>
    </w:tr>
  </w:tbl>
  <w:p w14:paraId="20F655DB" w14:textId="77777777" w:rsidR="002B01E4" w:rsidRPr="0017349B" w:rsidRDefault="002B01E4" w:rsidP="00586A35">
    <w:pPr>
      <w:pStyle w:val="Header"/>
      <w:rPr>
        <w:lang w:val="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Look w:val="0000" w:firstRow="0" w:lastRow="0" w:firstColumn="0" w:lastColumn="0" w:noHBand="0" w:noVBand="0"/>
    </w:tblPr>
    <w:tblGrid>
      <w:gridCol w:w="5148"/>
      <w:gridCol w:w="5148"/>
    </w:tblGrid>
    <w:tr w:rsidR="00586A35" w:rsidRPr="00E918D7" w14:paraId="2EFDFA7A" w14:textId="77777777" w:rsidTr="6064C504">
      <w:tc>
        <w:tcPr>
          <w:tcW w:w="2500" w:type="pct"/>
          <w:vAlign w:val="center"/>
        </w:tcPr>
        <w:p w14:paraId="6517BD98" w14:textId="72A3577F" w:rsidR="00586A35" w:rsidRPr="00586A35" w:rsidRDefault="6064C504" w:rsidP="00586A35">
          <w:pPr>
            <w:pStyle w:val="Header"/>
            <w:tabs>
              <w:tab w:val="clear" w:pos="4320"/>
              <w:tab w:val="clear" w:pos="8640"/>
            </w:tabs>
            <w:jc w:val="left"/>
            <w:rPr>
              <w:rFonts w:ascii="Linux Biolinum" w:hAnsi="Linux Biolinum" w:cs="Linux Biolinum"/>
            </w:rPr>
          </w:pPr>
          <w:r w:rsidRPr="6064C504">
            <w:rPr>
              <w:rFonts w:ascii="Linux Biolinum" w:hAnsi="Linux Biolinum" w:cs="Linux Biolinum"/>
            </w:rPr>
            <w:t>Early Detection and Diagnostic Insights</w:t>
          </w:r>
        </w:p>
      </w:tc>
      <w:tc>
        <w:tcPr>
          <w:tcW w:w="2500" w:type="pct"/>
          <w:vAlign w:val="center"/>
        </w:tcPr>
        <w:p w14:paraId="5AD16AE0" w14:textId="45DC1B90" w:rsidR="00586A35" w:rsidRPr="0017349B" w:rsidRDefault="6064C504" w:rsidP="6064C504">
          <w:pPr>
            <w:pStyle w:val="Header"/>
            <w:tabs>
              <w:tab w:val="clear" w:pos="4320"/>
              <w:tab w:val="clear" w:pos="8640"/>
            </w:tabs>
            <w:jc w:val="right"/>
            <w:rPr>
              <w:lang w:val="de-DE"/>
            </w:rPr>
          </w:pPr>
          <w:r w:rsidRPr="0017349B">
            <w:rPr>
              <w:rFonts w:ascii="Linux Biolinum" w:hAnsi="Linux Biolinum" w:cs="Linux Biolinum"/>
              <w:lang w:val="de-DE"/>
            </w:rPr>
            <w:t>C. Perez, D. Kim, C. Folgmann</w:t>
          </w:r>
        </w:p>
      </w:tc>
    </w:tr>
  </w:tbl>
  <w:p w14:paraId="607EF1C3" w14:textId="77777777" w:rsidR="002B01E4" w:rsidRPr="0017349B" w:rsidRDefault="002B01E4" w:rsidP="00586A35">
    <w:pPr>
      <w:pStyle w:val="Header"/>
      <w:rPr>
        <w:lang w:val="de-D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60"/>
      <w:gridCol w:w="3360"/>
      <w:gridCol w:w="3360"/>
    </w:tblGrid>
    <w:tr w:rsidR="6064C504" w14:paraId="0D93DA70" w14:textId="77777777" w:rsidTr="6064C504">
      <w:trPr>
        <w:trHeight w:val="300"/>
      </w:trPr>
      <w:tc>
        <w:tcPr>
          <w:tcW w:w="3360" w:type="dxa"/>
        </w:tcPr>
        <w:p w14:paraId="2FA9C32E" w14:textId="26136309" w:rsidR="6064C504" w:rsidRDefault="6064C504" w:rsidP="6064C504">
          <w:pPr>
            <w:pStyle w:val="Header"/>
            <w:ind w:left="-115"/>
            <w:jc w:val="left"/>
          </w:pPr>
        </w:p>
      </w:tc>
      <w:tc>
        <w:tcPr>
          <w:tcW w:w="3360" w:type="dxa"/>
        </w:tcPr>
        <w:p w14:paraId="35188D50" w14:textId="5E9A3DBF" w:rsidR="6064C504" w:rsidRDefault="6064C504" w:rsidP="6064C504">
          <w:pPr>
            <w:pStyle w:val="Header"/>
            <w:jc w:val="center"/>
          </w:pPr>
        </w:p>
      </w:tc>
      <w:tc>
        <w:tcPr>
          <w:tcW w:w="3360" w:type="dxa"/>
        </w:tcPr>
        <w:p w14:paraId="560F5798" w14:textId="442D65AE" w:rsidR="6064C504" w:rsidRDefault="6064C504" w:rsidP="6064C504">
          <w:pPr>
            <w:pStyle w:val="Header"/>
            <w:ind w:right="-115"/>
            <w:jc w:val="right"/>
          </w:pPr>
        </w:p>
      </w:tc>
    </w:tr>
  </w:tbl>
  <w:p w14:paraId="54CBE586" w14:textId="50FC89B0" w:rsidR="6064C504" w:rsidRDefault="6064C504" w:rsidP="6064C50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960"/>
      <w:gridCol w:w="960"/>
      <w:gridCol w:w="960"/>
    </w:tblGrid>
    <w:tr w:rsidR="6064C504" w14:paraId="73474AD1" w14:textId="77777777" w:rsidTr="6064C504">
      <w:trPr>
        <w:trHeight w:val="300"/>
      </w:trPr>
      <w:tc>
        <w:tcPr>
          <w:tcW w:w="960" w:type="dxa"/>
        </w:tcPr>
        <w:p w14:paraId="2124EEF6" w14:textId="2BB42EF4" w:rsidR="6064C504" w:rsidRDefault="6064C504" w:rsidP="6064C504">
          <w:pPr>
            <w:pStyle w:val="Header"/>
            <w:ind w:left="-115"/>
            <w:jc w:val="left"/>
          </w:pPr>
        </w:p>
      </w:tc>
      <w:tc>
        <w:tcPr>
          <w:tcW w:w="960" w:type="dxa"/>
        </w:tcPr>
        <w:p w14:paraId="6FE3D492" w14:textId="2D1DB3A0" w:rsidR="6064C504" w:rsidRDefault="6064C504" w:rsidP="6064C504">
          <w:pPr>
            <w:pStyle w:val="Header"/>
            <w:jc w:val="center"/>
          </w:pPr>
        </w:p>
      </w:tc>
      <w:tc>
        <w:tcPr>
          <w:tcW w:w="960" w:type="dxa"/>
        </w:tcPr>
        <w:p w14:paraId="63059802" w14:textId="5F71EEE5" w:rsidR="6064C504" w:rsidRDefault="6064C504" w:rsidP="6064C504">
          <w:pPr>
            <w:pStyle w:val="Header"/>
            <w:ind w:right="-115"/>
            <w:jc w:val="right"/>
          </w:pPr>
        </w:p>
      </w:tc>
    </w:tr>
  </w:tbl>
  <w:p w14:paraId="107B5DC3" w14:textId="6AC3CDA9" w:rsidR="6064C504" w:rsidRDefault="6064C504" w:rsidP="6064C50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360"/>
      <w:gridCol w:w="3360"/>
      <w:gridCol w:w="3360"/>
    </w:tblGrid>
    <w:tr w:rsidR="6064C504" w14:paraId="360319DE" w14:textId="77777777" w:rsidTr="6064C504">
      <w:trPr>
        <w:trHeight w:val="300"/>
      </w:trPr>
      <w:tc>
        <w:tcPr>
          <w:tcW w:w="3360" w:type="dxa"/>
        </w:tcPr>
        <w:p w14:paraId="68E7BBC2" w14:textId="387AEECD" w:rsidR="6064C504" w:rsidRDefault="6064C504" w:rsidP="6064C504">
          <w:pPr>
            <w:pStyle w:val="Header"/>
            <w:ind w:left="-115"/>
            <w:jc w:val="left"/>
          </w:pPr>
        </w:p>
      </w:tc>
      <w:tc>
        <w:tcPr>
          <w:tcW w:w="3360" w:type="dxa"/>
        </w:tcPr>
        <w:p w14:paraId="218A366D" w14:textId="4C4B6632" w:rsidR="6064C504" w:rsidRDefault="6064C504" w:rsidP="6064C504">
          <w:pPr>
            <w:pStyle w:val="Header"/>
            <w:jc w:val="center"/>
          </w:pPr>
        </w:p>
      </w:tc>
      <w:tc>
        <w:tcPr>
          <w:tcW w:w="3360" w:type="dxa"/>
        </w:tcPr>
        <w:p w14:paraId="01EC4DB7" w14:textId="2A6D367B" w:rsidR="6064C504" w:rsidRDefault="6064C504" w:rsidP="6064C504">
          <w:pPr>
            <w:pStyle w:val="Header"/>
            <w:ind w:right="-115"/>
            <w:jc w:val="right"/>
          </w:pPr>
        </w:p>
      </w:tc>
    </w:tr>
  </w:tbl>
  <w:p w14:paraId="7E61D333" w14:textId="70C33686" w:rsidR="6064C504" w:rsidRDefault="6064C504" w:rsidP="6064C50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1600"/>
      <w:gridCol w:w="1600"/>
      <w:gridCol w:w="1600"/>
    </w:tblGrid>
    <w:tr w:rsidR="6064C504" w14:paraId="184AE1A7" w14:textId="77777777" w:rsidTr="6064C504">
      <w:trPr>
        <w:trHeight w:val="300"/>
      </w:trPr>
      <w:tc>
        <w:tcPr>
          <w:tcW w:w="1600" w:type="dxa"/>
        </w:tcPr>
        <w:p w14:paraId="797B95C5" w14:textId="470F344C" w:rsidR="6064C504" w:rsidRDefault="6064C504" w:rsidP="6064C504">
          <w:pPr>
            <w:pStyle w:val="Header"/>
            <w:ind w:left="-115"/>
            <w:jc w:val="left"/>
          </w:pPr>
        </w:p>
      </w:tc>
      <w:tc>
        <w:tcPr>
          <w:tcW w:w="1600" w:type="dxa"/>
        </w:tcPr>
        <w:p w14:paraId="61E6E34B" w14:textId="771D362B" w:rsidR="6064C504" w:rsidRDefault="6064C504" w:rsidP="6064C504">
          <w:pPr>
            <w:pStyle w:val="Header"/>
            <w:jc w:val="center"/>
          </w:pPr>
        </w:p>
      </w:tc>
      <w:tc>
        <w:tcPr>
          <w:tcW w:w="1600" w:type="dxa"/>
        </w:tcPr>
        <w:p w14:paraId="06BEC604" w14:textId="65244627" w:rsidR="6064C504" w:rsidRDefault="6064C504" w:rsidP="6064C504">
          <w:pPr>
            <w:pStyle w:val="Header"/>
            <w:ind w:right="-115"/>
            <w:jc w:val="right"/>
          </w:pPr>
        </w:p>
      </w:tc>
    </w:tr>
  </w:tbl>
  <w:p w14:paraId="7002C902" w14:textId="615E4F09" w:rsidR="6064C504" w:rsidRDefault="6064C504" w:rsidP="6064C504">
    <w:pPr>
      <w:pStyle w:val="Header"/>
    </w:pPr>
  </w:p>
</w:hdr>
</file>

<file path=word/intelligence2.xml><?xml version="1.0" encoding="utf-8"?>
<int2:intelligence xmlns:int2="http://schemas.microsoft.com/office/intelligence/2020/intelligence" xmlns:oel="http://schemas.microsoft.com/office/2019/extlst">
  <int2:observations>
    <int2:textHash int2:hashCode="c4JRvcmRV/2j0+" int2:id="eOonKv25">
      <int2:state int2:value="Rejected" int2:type="AugLoop_Text_Critique"/>
    </int2:textHash>
    <int2:textHash int2:hashCode="3+zJ6vNN8ktgTJ" int2:id="pVb3rvUI">
      <int2:state int2:value="Rejected" int2:type="AugLoop_Text_Critique"/>
    </int2:textHash>
    <int2:textHash int2:hashCode="u7kwzEJlB+0/a3" int2:id="ufpa0aLL">
      <int2:state int2:value="Rejected" int2:type="AugLoop_Text_Critique"/>
    </int2:textHash>
    <int2:bookmark int2:bookmarkName="_Int_M6PGC78l" int2:invalidationBookmarkName="" int2:hashCode="e0dMsLOcF3PXGS" int2:id="0XXz6PZF">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EFEADF5"/>
    <w:multiLevelType w:val="hybridMultilevel"/>
    <w:tmpl w:val="FFFFFFFF"/>
    <w:lvl w:ilvl="0" w:tplc="78A6D458">
      <w:start w:val="1"/>
      <w:numFmt w:val="bullet"/>
      <w:lvlText w:val=""/>
      <w:lvlJc w:val="left"/>
      <w:pPr>
        <w:ind w:left="720" w:hanging="360"/>
      </w:pPr>
      <w:rPr>
        <w:rFonts w:ascii="Symbol" w:hAnsi="Symbol" w:hint="default"/>
      </w:rPr>
    </w:lvl>
    <w:lvl w:ilvl="1" w:tplc="F3082AA4">
      <w:start w:val="1"/>
      <w:numFmt w:val="bullet"/>
      <w:lvlText w:val="o"/>
      <w:lvlJc w:val="left"/>
      <w:pPr>
        <w:ind w:left="1440" w:hanging="360"/>
      </w:pPr>
      <w:rPr>
        <w:rFonts w:ascii="Courier New" w:hAnsi="Courier New" w:hint="default"/>
      </w:rPr>
    </w:lvl>
    <w:lvl w:ilvl="2" w:tplc="36469AE6">
      <w:start w:val="1"/>
      <w:numFmt w:val="bullet"/>
      <w:lvlText w:val=""/>
      <w:lvlJc w:val="left"/>
      <w:pPr>
        <w:ind w:left="2160" w:hanging="360"/>
      </w:pPr>
      <w:rPr>
        <w:rFonts w:ascii="Wingdings" w:hAnsi="Wingdings" w:hint="default"/>
      </w:rPr>
    </w:lvl>
    <w:lvl w:ilvl="3" w:tplc="1952B5CA">
      <w:start w:val="1"/>
      <w:numFmt w:val="bullet"/>
      <w:lvlText w:val=""/>
      <w:lvlJc w:val="left"/>
      <w:pPr>
        <w:ind w:left="2880" w:hanging="360"/>
      </w:pPr>
      <w:rPr>
        <w:rFonts w:ascii="Symbol" w:hAnsi="Symbol" w:hint="default"/>
      </w:rPr>
    </w:lvl>
    <w:lvl w:ilvl="4" w:tplc="AB8A5592">
      <w:start w:val="1"/>
      <w:numFmt w:val="bullet"/>
      <w:lvlText w:val="o"/>
      <w:lvlJc w:val="left"/>
      <w:pPr>
        <w:ind w:left="3600" w:hanging="360"/>
      </w:pPr>
      <w:rPr>
        <w:rFonts w:ascii="Courier New" w:hAnsi="Courier New" w:hint="default"/>
      </w:rPr>
    </w:lvl>
    <w:lvl w:ilvl="5" w:tplc="43E04654">
      <w:start w:val="1"/>
      <w:numFmt w:val="bullet"/>
      <w:lvlText w:val=""/>
      <w:lvlJc w:val="left"/>
      <w:pPr>
        <w:ind w:left="4320" w:hanging="360"/>
      </w:pPr>
      <w:rPr>
        <w:rFonts w:ascii="Wingdings" w:hAnsi="Wingdings" w:hint="default"/>
      </w:rPr>
    </w:lvl>
    <w:lvl w:ilvl="6" w:tplc="81041448">
      <w:start w:val="1"/>
      <w:numFmt w:val="bullet"/>
      <w:lvlText w:val=""/>
      <w:lvlJc w:val="left"/>
      <w:pPr>
        <w:ind w:left="5040" w:hanging="360"/>
      </w:pPr>
      <w:rPr>
        <w:rFonts w:ascii="Symbol" w:hAnsi="Symbol" w:hint="default"/>
      </w:rPr>
    </w:lvl>
    <w:lvl w:ilvl="7" w:tplc="4AD41A82">
      <w:start w:val="1"/>
      <w:numFmt w:val="bullet"/>
      <w:lvlText w:val="o"/>
      <w:lvlJc w:val="left"/>
      <w:pPr>
        <w:ind w:left="5760" w:hanging="360"/>
      </w:pPr>
      <w:rPr>
        <w:rFonts w:ascii="Courier New" w:hAnsi="Courier New" w:hint="default"/>
      </w:rPr>
    </w:lvl>
    <w:lvl w:ilvl="8" w:tplc="305A4ECE">
      <w:start w:val="1"/>
      <w:numFmt w:val="bullet"/>
      <w:lvlText w:val=""/>
      <w:lvlJc w:val="left"/>
      <w:pPr>
        <w:ind w:left="6480" w:hanging="360"/>
      </w:pPr>
      <w:rPr>
        <w:rFonts w:ascii="Wingdings" w:hAnsi="Wingdings" w:hint="default"/>
      </w:rPr>
    </w:lvl>
  </w:abstractNum>
  <w:abstractNum w:abstractNumId="12" w15:restartNumberingAfterBreak="0">
    <w:nsid w:val="1A2F31FF"/>
    <w:multiLevelType w:val="hybridMultilevel"/>
    <w:tmpl w:val="2B641632"/>
    <w:lvl w:ilvl="0" w:tplc="CC22E2E6">
      <w:start w:val="1"/>
      <w:numFmt w:val="decimal"/>
      <w:lvlText w:val="%1."/>
      <w:lvlJc w:val="left"/>
      <w:pPr>
        <w:ind w:left="720" w:hanging="360"/>
      </w:pPr>
    </w:lvl>
    <w:lvl w:ilvl="1" w:tplc="3B547C20">
      <w:start w:val="1"/>
      <w:numFmt w:val="lowerLetter"/>
      <w:lvlText w:val="%2."/>
      <w:lvlJc w:val="left"/>
      <w:pPr>
        <w:ind w:left="1440" w:hanging="360"/>
      </w:pPr>
    </w:lvl>
    <w:lvl w:ilvl="2" w:tplc="69D46CA6">
      <w:start w:val="1"/>
      <w:numFmt w:val="lowerRoman"/>
      <w:lvlText w:val="%3."/>
      <w:lvlJc w:val="right"/>
      <w:pPr>
        <w:ind w:left="2160" w:hanging="180"/>
      </w:pPr>
    </w:lvl>
    <w:lvl w:ilvl="3" w:tplc="8C82E9D0">
      <w:start w:val="1"/>
      <w:numFmt w:val="decimal"/>
      <w:lvlText w:val="%4."/>
      <w:lvlJc w:val="left"/>
      <w:pPr>
        <w:ind w:left="2880" w:hanging="360"/>
      </w:pPr>
    </w:lvl>
    <w:lvl w:ilvl="4" w:tplc="878ECC40">
      <w:start w:val="1"/>
      <w:numFmt w:val="lowerLetter"/>
      <w:lvlText w:val="%5."/>
      <w:lvlJc w:val="left"/>
      <w:pPr>
        <w:ind w:left="3600" w:hanging="360"/>
      </w:pPr>
    </w:lvl>
    <w:lvl w:ilvl="5" w:tplc="6F6E604A">
      <w:start w:val="1"/>
      <w:numFmt w:val="lowerRoman"/>
      <w:lvlText w:val="%6."/>
      <w:lvlJc w:val="right"/>
      <w:pPr>
        <w:ind w:left="4320" w:hanging="180"/>
      </w:pPr>
    </w:lvl>
    <w:lvl w:ilvl="6" w:tplc="5F28F3FE">
      <w:start w:val="1"/>
      <w:numFmt w:val="decimal"/>
      <w:lvlText w:val="%7."/>
      <w:lvlJc w:val="left"/>
      <w:pPr>
        <w:ind w:left="5040" w:hanging="360"/>
      </w:pPr>
    </w:lvl>
    <w:lvl w:ilvl="7" w:tplc="F02ED8C2">
      <w:start w:val="1"/>
      <w:numFmt w:val="lowerLetter"/>
      <w:lvlText w:val="%8."/>
      <w:lvlJc w:val="left"/>
      <w:pPr>
        <w:ind w:left="5760" w:hanging="360"/>
      </w:pPr>
    </w:lvl>
    <w:lvl w:ilvl="8" w:tplc="0448992C">
      <w:start w:val="1"/>
      <w:numFmt w:val="lowerRoman"/>
      <w:lvlText w:val="%9."/>
      <w:lvlJc w:val="right"/>
      <w:pPr>
        <w:ind w:left="6480" w:hanging="180"/>
      </w:pPr>
    </w:lvl>
  </w:abstractNum>
  <w:abstractNum w:abstractNumId="13" w15:restartNumberingAfterBreak="0">
    <w:nsid w:val="1C5760F7"/>
    <w:multiLevelType w:val="hybridMultilevel"/>
    <w:tmpl w:val="4BF8C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07C39EA"/>
    <w:multiLevelType w:val="hybridMultilevel"/>
    <w:tmpl w:val="FFFFFFFF"/>
    <w:lvl w:ilvl="0" w:tplc="15B05722">
      <w:start w:val="1"/>
      <w:numFmt w:val="bullet"/>
      <w:lvlText w:val=""/>
      <w:lvlJc w:val="left"/>
      <w:pPr>
        <w:ind w:left="360" w:hanging="360"/>
      </w:pPr>
      <w:rPr>
        <w:rFonts w:ascii="Symbol" w:hAnsi="Symbol" w:hint="default"/>
      </w:rPr>
    </w:lvl>
    <w:lvl w:ilvl="1" w:tplc="1F601FF4">
      <w:start w:val="1"/>
      <w:numFmt w:val="bullet"/>
      <w:lvlText w:val="o"/>
      <w:lvlJc w:val="left"/>
      <w:pPr>
        <w:ind w:left="1080" w:hanging="360"/>
      </w:pPr>
      <w:rPr>
        <w:rFonts w:ascii="Courier New" w:hAnsi="Courier New" w:hint="default"/>
      </w:rPr>
    </w:lvl>
    <w:lvl w:ilvl="2" w:tplc="1DFE1430">
      <w:start w:val="1"/>
      <w:numFmt w:val="bullet"/>
      <w:lvlText w:val=""/>
      <w:lvlJc w:val="left"/>
      <w:pPr>
        <w:ind w:left="1800" w:hanging="360"/>
      </w:pPr>
      <w:rPr>
        <w:rFonts w:ascii="Wingdings" w:hAnsi="Wingdings" w:hint="default"/>
      </w:rPr>
    </w:lvl>
    <w:lvl w:ilvl="3" w:tplc="FAEE3000">
      <w:start w:val="1"/>
      <w:numFmt w:val="bullet"/>
      <w:lvlText w:val=""/>
      <w:lvlJc w:val="left"/>
      <w:pPr>
        <w:ind w:left="2520" w:hanging="360"/>
      </w:pPr>
      <w:rPr>
        <w:rFonts w:ascii="Symbol" w:hAnsi="Symbol" w:hint="default"/>
      </w:rPr>
    </w:lvl>
    <w:lvl w:ilvl="4" w:tplc="DDD822E4">
      <w:start w:val="1"/>
      <w:numFmt w:val="bullet"/>
      <w:lvlText w:val="o"/>
      <w:lvlJc w:val="left"/>
      <w:pPr>
        <w:ind w:left="3240" w:hanging="360"/>
      </w:pPr>
      <w:rPr>
        <w:rFonts w:ascii="Courier New" w:hAnsi="Courier New" w:hint="default"/>
      </w:rPr>
    </w:lvl>
    <w:lvl w:ilvl="5" w:tplc="0D8ACD12">
      <w:start w:val="1"/>
      <w:numFmt w:val="bullet"/>
      <w:lvlText w:val=""/>
      <w:lvlJc w:val="left"/>
      <w:pPr>
        <w:ind w:left="3960" w:hanging="360"/>
      </w:pPr>
      <w:rPr>
        <w:rFonts w:ascii="Wingdings" w:hAnsi="Wingdings" w:hint="default"/>
      </w:rPr>
    </w:lvl>
    <w:lvl w:ilvl="6" w:tplc="CA2452EC">
      <w:start w:val="1"/>
      <w:numFmt w:val="bullet"/>
      <w:lvlText w:val=""/>
      <w:lvlJc w:val="left"/>
      <w:pPr>
        <w:ind w:left="4680" w:hanging="360"/>
      </w:pPr>
      <w:rPr>
        <w:rFonts w:ascii="Symbol" w:hAnsi="Symbol" w:hint="default"/>
      </w:rPr>
    </w:lvl>
    <w:lvl w:ilvl="7" w:tplc="AC2211A4">
      <w:start w:val="1"/>
      <w:numFmt w:val="bullet"/>
      <w:lvlText w:val="o"/>
      <w:lvlJc w:val="left"/>
      <w:pPr>
        <w:ind w:left="5400" w:hanging="360"/>
      </w:pPr>
      <w:rPr>
        <w:rFonts w:ascii="Courier New" w:hAnsi="Courier New" w:hint="default"/>
      </w:rPr>
    </w:lvl>
    <w:lvl w:ilvl="8" w:tplc="FD4C0E4E">
      <w:start w:val="1"/>
      <w:numFmt w:val="bullet"/>
      <w:lvlText w:val=""/>
      <w:lvlJc w:val="left"/>
      <w:pPr>
        <w:ind w:left="6120" w:hanging="360"/>
      </w:pPr>
      <w:rPr>
        <w:rFonts w:ascii="Wingdings" w:hAnsi="Wingdings" w:hint="default"/>
      </w:rPr>
    </w:lvl>
  </w:abstractNum>
  <w:abstractNum w:abstractNumId="16"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896489E"/>
    <w:multiLevelType w:val="hybridMultilevel"/>
    <w:tmpl w:val="8FAEA82A"/>
    <w:lvl w:ilvl="0" w:tplc="FE2470AA">
      <w:start w:val="3"/>
      <w:numFmt w:val="decimal"/>
      <w:lvlText w:val="%1."/>
      <w:lvlJc w:val="left"/>
      <w:pPr>
        <w:ind w:left="720" w:hanging="360"/>
      </w:pPr>
    </w:lvl>
    <w:lvl w:ilvl="1" w:tplc="B2DE7A5A">
      <w:start w:val="1"/>
      <w:numFmt w:val="lowerLetter"/>
      <w:lvlText w:val="%2."/>
      <w:lvlJc w:val="left"/>
      <w:pPr>
        <w:ind w:left="1440" w:hanging="360"/>
      </w:pPr>
    </w:lvl>
    <w:lvl w:ilvl="2" w:tplc="2A28836C">
      <w:start w:val="1"/>
      <w:numFmt w:val="lowerRoman"/>
      <w:lvlText w:val="%3."/>
      <w:lvlJc w:val="right"/>
      <w:pPr>
        <w:ind w:left="2160" w:hanging="180"/>
      </w:pPr>
    </w:lvl>
    <w:lvl w:ilvl="3" w:tplc="3EBC11D0">
      <w:start w:val="1"/>
      <w:numFmt w:val="decimal"/>
      <w:lvlText w:val="%4."/>
      <w:lvlJc w:val="left"/>
      <w:pPr>
        <w:ind w:left="2880" w:hanging="360"/>
      </w:pPr>
    </w:lvl>
    <w:lvl w:ilvl="4" w:tplc="B0F400CC">
      <w:start w:val="1"/>
      <w:numFmt w:val="lowerLetter"/>
      <w:lvlText w:val="%5."/>
      <w:lvlJc w:val="left"/>
      <w:pPr>
        <w:ind w:left="3600" w:hanging="360"/>
      </w:pPr>
    </w:lvl>
    <w:lvl w:ilvl="5" w:tplc="DF7C54C2">
      <w:start w:val="1"/>
      <w:numFmt w:val="lowerRoman"/>
      <w:lvlText w:val="%6."/>
      <w:lvlJc w:val="right"/>
      <w:pPr>
        <w:ind w:left="4320" w:hanging="180"/>
      </w:pPr>
    </w:lvl>
    <w:lvl w:ilvl="6" w:tplc="E7041E48">
      <w:start w:val="1"/>
      <w:numFmt w:val="decimal"/>
      <w:lvlText w:val="%7."/>
      <w:lvlJc w:val="left"/>
      <w:pPr>
        <w:ind w:left="5040" w:hanging="360"/>
      </w:pPr>
    </w:lvl>
    <w:lvl w:ilvl="7" w:tplc="27902A3C">
      <w:start w:val="1"/>
      <w:numFmt w:val="lowerLetter"/>
      <w:lvlText w:val="%8."/>
      <w:lvlJc w:val="left"/>
      <w:pPr>
        <w:ind w:left="5760" w:hanging="360"/>
      </w:pPr>
    </w:lvl>
    <w:lvl w:ilvl="8" w:tplc="B58C59A6">
      <w:start w:val="1"/>
      <w:numFmt w:val="lowerRoman"/>
      <w:lvlText w:val="%9."/>
      <w:lvlJc w:val="right"/>
      <w:pPr>
        <w:ind w:left="6480" w:hanging="180"/>
      </w:pPr>
    </w:lvl>
  </w:abstractNum>
  <w:abstractNum w:abstractNumId="19"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1"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2" w15:restartNumberingAfterBreak="0">
    <w:nsid w:val="3D49D91C"/>
    <w:multiLevelType w:val="hybridMultilevel"/>
    <w:tmpl w:val="FFFFFFFF"/>
    <w:lvl w:ilvl="0" w:tplc="AF7A8B22">
      <w:start w:val="1"/>
      <w:numFmt w:val="bullet"/>
      <w:lvlText w:val=""/>
      <w:lvlJc w:val="left"/>
      <w:pPr>
        <w:ind w:left="720" w:hanging="360"/>
      </w:pPr>
      <w:rPr>
        <w:rFonts w:ascii="Symbol" w:hAnsi="Symbol" w:hint="default"/>
      </w:rPr>
    </w:lvl>
    <w:lvl w:ilvl="1" w:tplc="36E2CBE8">
      <w:start w:val="1"/>
      <w:numFmt w:val="bullet"/>
      <w:lvlText w:val="o"/>
      <w:lvlJc w:val="left"/>
      <w:pPr>
        <w:ind w:left="1440" w:hanging="360"/>
      </w:pPr>
      <w:rPr>
        <w:rFonts w:ascii="Courier New" w:hAnsi="Courier New" w:hint="default"/>
      </w:rPr>
    </w:lvl>
    <w:lvl w:ilvl="2" w:tplc="1794C618">
      <w:start w:val="1"/>
      <w:numFmt w:val="bullet"/>
      <w:lvlText w:val=""/>
      <w:lvlJc w:val="left"/>
      <w:pPr>
        <w:ind w:left="2160" w:hanging="360"/>
      </w:pPr>
      <w:rPr>
        <w:rFonts w:ascii="Wingdings" w:hAnsi="Wingdings" w:hint="default"/>
      </w:rPr>
    </w:lvl>
    <w:lvl w:ilvl="3" w:tplc="2648F9F6">
      <w:start w:val="1"/>
      <w:numFmt w:val="bullet"/>
      <w:lvlText w:val=""/>
      <w:lvlJc w:val="left"/>
      <w:pPr>
        <w:ind w:left="2880" w:hanging="360"/>
      </w:pPr>
      <w:rPr>
        <w:rFonts w:ascii="Symbol" w:hAnsi="Symbol" w:hint="default"/>
      </w:rPr>
    </w:lvl>
    <w:lvl w:ilvl="4" w:tplc="F550ACB8">
      <w:start w:val="1"/>
      <w:numFmt w:val="bullet"/>
      <w:lvlText w:val="o"/>
      <w:lvlJc w:val="left"/>
      <w:pPr>
        <w:ind w:left="3600" w:hanging="360"/>
      </w:pPr>
      <w:rPr>
        <w:rFonts w:ascii="Courier New" w:hAnsi="Courier New" w:hint="default"/>
      </w:rPr>
    </w:lvl>
    <w:lvl w:ilvl="5" w:tplc="9822DF4A">
      <w:start w:val="1"/>
      <w:numFmt w:val="bullet"/>
      <w:lvlText w:val=""/>
      <w:lvlJc w:val="left"/>
      <w:pPr>
        <w:ind w:left="4320" w:hanging="360"/>
      </w:pPr>
      <w:rPr>
        <w:rFonts w:ascii="Wingdings" w:hAnsi="Wingdings" w:hint="default"/>
      </w:rPr>
    </w:lvl>
    <w:lvl w:ilvl="6" w:tplc="9A1CA91A">
      <w:start w:val="1"/>
      <w:numFmt w:val="bullet"/>
      <w:lvlText w:val=""/>
      <w:lvlJc w:val="left"/>
      <w:pPr>
        <w:ind w:left="5040" w:hanging="360"/>
      </w:pPr>
      <w:rPr>
        <w:rFonts w:ascii="Symbol" w:hAnsi="Symbol" w:hint="default"/>
      </w:rPr>
    </w:lvl>
    <w:lvl w:ilvl="7" w:tplc="D4A43B40">
      <w:start w:val="1"/>
      <w:numFmt w:val="bullet"/>
      <w:lvlText w:val="o"/>
      <w:lvlJc w:val="left"/>
      <w:pPr>
        <w:ind w:left="5760" w:hanging="360"/>
      </w:pPr>
      <w:rPr>
        <w:rFonts w:ascii="Courier New" w:hAnsi="Courier New" w:hint="default"/>
      </w:rPr>
    </w:lvl>
    <w:lvl w:ilvl="8" w:tplc="954AD002">
      <w:start w:val="1"/>
      <w:numFmt w:val="bullet"/>
      <w:lvlText w:val=""/>
      <w:lvlJc w:val="left"/>
      <w:pPr>
        <w:ind w:left="6480" w:hanging="360"/>
      </w:pPr>
      <w:rPr>
        <w:rFonts w:ascii="Wingdings" w:hAnsi="Wingdings" w:hint="default"/>
      </w:rPr>
    </w:lvl>
  </w:abstractNum>
  <w:abstractNum w:abstractNumId="23"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8" w15:restartNumberingAfterBreak="0">
    <w:nsid w:val="59119481"/>
    <w:multiLevelType w:val="hybridMultilevel"/>
    <w:tmpl w:val="FFFFFFFF"/>
    <w:lvl w:ilvl="0" w:tplc="68564906">
      <w:start w:val="1"/>
      <w:numFmt w:val="bullet"/>
      <w:lvlText w:val=""/>
      <w:lvlJc w:val="left"/>
      <w:pPr>
        <w:ind w:left="720" w:hanging="360"/>
      </w:pPr>
      <w:rPr>
        <w:rFonts w:ascii="Symbol" w:hAnsi="Symbol" w:hint="default"/>
      </w:rPr>
    </w:lvl>
    <w:lvl w:ilvl="1" w:tplc="C1208556">
      <w:start w:val="1"/>
      <w:numFmt w:val="bullet"/>
      <w:lvlText w:val="o"/>
      <w:lvlJc w:val="left"/>
      <w:pPr>
        <w:ind w:left="1440" w:hanging="360"/>
      </w:pPr>
      <w:rPr>
        <w:rFonts w:ascii="Courier New" w:hAnsi="Courier New" w:hint="default"/>
      </w:rPr>
    </w:lvl>
    <w:lvl w:ilvl="2" w:tplc="D5906CE2">
      <w:start w:val="1"/>
      <w:numFmt w:val="bullet"/>
      <w:lvlText w:val=""/>
      <w:lvlJc w:val="left"/>
      <w:pPr>
        <w:ind w:left="2160" w:hanging="360"/>
      </w:pPr>
      <w:rPr>
        <w:rFonts w:ascii="Wingdings" w:hAnsi="Wingdings" w:hint="default"/>
      </w:rPr>
    </w:lvl>
    <w:lvl w:ilvl="3" w:tplc="7CB8400E">
      <w:start w:val="1"/>
      <w:numFmt w:val="bullet"/>
      <w:lvlText w:val=""/>
      <w:lvlJc w:val="left"/>
      <w:pPr>
        <w:ind w:left="2880" w:hanging="360"/>
      </w:pPr>
      <w:rPr>
        <w:rFonts w:ascii="Symbol" w:hAnsi="Symbol" w:hint="default"/>
      </w:rPr>
    </w:lvl>
    <w:lvl w:ilvl="4" w:tplc="DA84AE70">
      <w:start w:val="1"/>
      <w:numFmt w:val="bullet"/>
      <w:lvlText w:val="o"/>
      <w:lvlJc w:val="left"/>
      <w:pPr>
        <w:ind w:left="3600" w:hanging="360"/>
      </w:pPr>
      <w:rPr>
        <w:rFonts w:ascii="Courier New" w:hAnsi="Courier New" w:hint="default"/>
      </w:rPr>
    </w:lvl>
    <w:lvl w:ilvl="5" w:tplc="7F6CF266">
      <w:start w:val="1"/>
      <w:numFmt w:val="bullet"/>
      <w:lvlText w:val=""/>
      <w:lvlJc w:val="left"/>
      <w:pPr>
        <w:ind w:left="4320" w:hanging="360"/>
      </w:pPr>
      <w:rPr>
        <w:rFonts w:ascii="Wingdings" w:hAnsi="Wingdings" w:hint="default"/>
      </w:rPr>
    </w:lvl>
    <w:lvl w:ilvl="6" w:tplc="F2C034E2">
      <w:start w:val="1"/>
      <w:numFmt w:val="bullet"/>
      <w:lvlText w:val=""/>
      <w:lvlJc w:val="left"/>
      <w:pPr>
        <w:ind w:left="5040" w:hanging="360"/>
      </w:pPr>
      <w:rPr>
        <w:rFonts w:ascii="Symbol" w:hAnsi="Symbol" w:hint="default"/>
      </w:rPr>
    </w:lvl>
    <w:lvl w:ilvl="7" w:tplc="138051C6">
      <w:start w:val="1"/>
      <w:numFmt w:val="bullet"/>
      <w:lvlText w:val="o"/>
      <w:lvlJc w:val="left"/>
      <w:pPr>
        <w:ind w:left="5760" w:hanging="360"/>
      </w:pPr>
      <w:rPr>
        <w:rFonts w:ascii="Courier New" w:hAnsi="Courier New" w:hint="default"/>
      </w:rPr>
    </w:lvl>
    <w:lvl w:ilvl="8" w:tplc="7CC65B28">
      <w:start w:val="1"/>
      <w:numFmt w:val="bullet"/>
      <w:lvlText w:val=""/>
      <w:lvlJc w:val="left"/>
      <w:pPr>
        <w:ind w:left="6480" w:hanging="360"/>
      </w:pPr>
      <w:rPr>
        <w:rFonts w:ascii="Wingdings" w:hAnsi="Wingdings" w:hint="default"/>
      </w:rPr>
    </w:lvl>
  </w:abstractNum>
  <w:abstractNum w:abstractNumId="29" w15:restartNumberingAfterBreak="0">
    <w:nsid w:val="5EB7B6D9"/>
    <w:multiLevelType w:val="hybridMultilevel"/>
    <w:tmpl w:val="FFFFFFFF"/>
    <w:lvl w:ilvl="0" w:tplc="96F24494">
      <w:start w:val="1"/>
      <w:numFmt w:val="bullet"/>
      <w:lvlText w:val="-"/>
      <w:lvlJc w:val="left"/>
      <w:pPr>
        <w:ind w:left="720" w:hanging="360"/>
      </w:pPr>
      <w:rPr>
        <w:rFonts w:ascii="Aptos" w:hAnsi="Aptos" w:hint="default"/>
      </w:rPr>
    </w:lvl>
    <w:lvl w:ilvl="1" w:tplc="6B2E4EEE">
      <w:start w:val="1"/>
      <w:numFmt w:val="bullet"/>
      <w:lvlText w:val="o"/>
      <w:lvlJc w:val="left"/>
      <w:pPr>
        <w:ind w:left="1440" w:hanging="360"/>
      </w:pPr>
      <w:rPr>
        <w:rFonts w:ascii="Courier New" w:hAnsi="Courier New" w:hint="default"/>
      </w:rPr>
    </w:lvl>
    <w:lvl w:ilvl="2" w:tplc="7E366C7C">
      <w:start w:val="1"/>
      <w:numFmt w:val="bullet"/>
      <w:lvlText w:val=""/>
      <w:lvlJc w:val="left"/>
      <w:pPr>
        <w:ind w:left="2160" w:hanging="360"/>
      </w:pPr>
      <w:rPr>
        <w:rFonts w:ascii="Wingdings" w:hAnsi="Wingdings" w:hint="default"/>
      </w:rPr>
    </w:lvl>
    <w:lvl w:ilvl="3" w:tplc="2E804828">
      <w:start w:val="1"/>
      <w:numFmt w:val="bullet"/>
      <w:lvlText w:val=""/>
      <w:lvlJc w:val="left"/>
      <w:pPr>
        <w:ind w:left="2880" w:hanging="360"/>
      </w:pPr>
      <w:rPr>
        <w:rFonts w:ascii="Symbol" w:hAnsi="Symbol" w:hint="default"/>
      </w:rPr>
    </w:lvl>
    <w:lvl w:ilvl="4" w:tplc="82F68E70">
      <w:start w:val="1"/>
      <w:numFmt w:val="bullet"/>
      <w:lvlText w:val="o"/>
      <w:lvlJc w:val="left"/>
      <w:pPr>
        <w:ind w:left="3600" w:hanging="360"/>
      </w:pPr>
      <w:rPr>
        <w:rFonts w:ascii="Courier New" w:hAnsi="Courier New" w:hint="default"/>
      </w:rPr>
    </w:lvl>
    <w:lvl w:ilvl="5" w:tplc="DB3AFE6E">
      <w:start w:val="1"/>
      <w:numFmt w:val="bullet"/>
      <w:lvlText w:val=""/>
      <w:lvlJc w:val="left"/>
      <w:pPr>
        <w:ind w:left="4320" w:hanging="360"/>
      </w:pPr>
      <w:rPr>
        <w:rFonts w:ascii="Wingdings" w:hAnsi="Wingdings" w:hint="default"/>
      </w:rPr>
    </w:lvl>
    <w:lvl w:ilvl="6" w:tplc="55F2BE18">
      <w:start w:val="1"/>
      <w:numFmt w:val="bullet"/>
      <w:lvlText w:val=""/>
      <w:lvlJc w:val="left"/>
      <w:pPr>
        <w:ind w:left="5040" w:hanging="360"/>
      </w:pPr>
      <w:rPr>
        <w:rFonts w:ascii="Symbol" w:hAnsi="Symbol" w:hint="default"/>
      </w:rPr>
    </w:lvl>
    <w:lvl w:ilvl="7" w:tplc="29180B9E">
      <w:start w:val="1"/>
      <w:numFmt w:val="bullet"/>
      <w:lvlText w:val="o"/>
      <w:lvlJc w:val="left"/>
      <w:pPr>
        <w:ind w:left="5760" w:hanging="360"/>
      </w:pPr>
      <w:rPr>
        <w:rFonts w:ascii="Courier New" w:hAnsi="Courier New" w:hint="default"/>
      </w:rPr>
    </w:lvl>
    <w:lvl w:ilvl="8" w:tplc="0520ED76">
      <w:start w:val="1"/>
      <w:numFmt w:val="bullet"/>
      <w:lvlText w:val=""/>
      <w:lvlJc w:val="left"/>
      <w:pPr>
        <w:ind w:left="6480" w:hanging="360"/>
      </w:pPr>
      <w:rPr>
        <w:rFonts w:ascii="Wingdings" w:hAnsi="Wingdings" w:hint="default"/>
      </w:rPr>
    </w:lvl>
  </w:abstractNum>
  <w:abstractNum w:abstractNumId="30" w15:restartNumberingAfterBreak="0">
    <w:nsid w:val="5EBB9F7D"/>
    <w:multiLevelType w:val="hybridMultilevel"/>
    <w:tmpl w:val="EF645414"/>
    <w:lvl w:ilvl="0" w:tplc="F43C6376">
      <w:start w:val="1"/>
      <w:numFmt w:val="decimal"/>
      <w:lvlText w:val="%1."/>
      <w:lvlJc w:val="left"/>
      <w:pPr>
        <w:ind w:left="720" w:hanging="360"/>
      </w:pPr>
    </w:lvl>
    <w:lvl w:ilvl="1" w:tplc="303E49CA">
      <w:start w:val="1"/>
      <w:numFmt w:val="lowerLetter"/>
      <w:lvlText w:val="%2."/>
      <w:lvlJc w:val="left"/>
      <w:pPr>
        <w:ind w:left="1440" w:hanging="360"/>
      </w:pPr>
    </w:lvl>
    <w:lvl w:ilvl="2" w:tplc="3D845394">
      <w:start w:val="1"/>
      <w:numFmt w:val="lowerRoman"/>
      <w:lvlText w:val="%3."/>
      <w:lvlJc w:val="right"/>
      <w:pPr>
        <w:ind w:left="2160" w:hanging="180"/>
      </w:pPr>
    </w:lvl>
    <w:lvl w:ilvl="3" w:tplc="A876566E">
      <w:start w:val="1"/>
      <w:numFmt w:val="decimal"/>
      <w:lvlText w:val="%4."/>
      <w:lvlJc w:val="left"/>
      <w:pPr>
        <w:ind w:left="2880" w:hanging="360"/>
      </w:pPr>
    </w:lvl>
    <w:lvl w:ilvl="4" w:tplc="49D4CD6C">
      <w:start w:val="1"/>
      <w:numFmt w:val="lowerLetter"/>
      <w:lvlText w:val="%5."/>
      <w:lvlJc w:val="left"/>
      <w:pPr>
        <w:ind w:left="3600" w:hanging="360"/>
      </w:pPr>
    </w:lvl>
    <w:lvl w:ilvl="5" w:tplc="2644665E">
      <w:start w:val="1"/>
      <w:numFmt w:val="lowerRoman"/>
      <w:lvlText w:val="%6."/>
      <w:lvlJc w:val="right"/>
      <w:pPr>
        <w:ind w:left="4320" w:hanging="180"/>
      </w:pPr>
    </w:lvl>
    <w:lvl w:ilvl="6" w:tplc="947A792C">
      <w:start w:val="1"/>
      <w:numFmt w:val="decimal"/>
      <w:lvlText w:val="%7."/>
      <w:lvlJc w:val="left"/>
      <w:pPr>
        <w:ind w:left="5040" w:hanging="360"/>
      </w:pPr>
    </w:lvl>
    <w:lvl w:ilvl="7" w:tplc="FF8AEF00">
      <w:start w:val="1"/>
      <w:numFmt w:val="lowerLetter"/>
      <w:lvlText w:val="%8."/>
      <w:lvlJc w:val="left"/>
      <w:pPr>
        <w:ind w:left="5760" w:hanging="360"/>
      </w:pPr>
    </w:lvl>
    <w:lvl w:ilvl="8" w:tplc="7E3AF4CE">
      <w:start w:val="1"/>
      <w:numFmt w:val="lowerRoman"/>
      <w:lvlText w:val="%9."/>
      <w:lvlJc w:val="right"/>
      <w:pPr>
        <w:ind w:left="6480" w:hanging="180"/>
      </w:pPr>
    </w:lvl>
  </w:abstractNum>
  <w:abstractNum w:abstractNumId="31"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E426BA"/>
    <w:multiLevelType w:val="hybridMultilevel"/>
    <w:tmpl w:val="FFFFFFFF"/>
    <w:lvl w:ilvl="0" w:tplc="86644B5E">
      <w:start w:val="1"/>
      <w:numFmt w:val="bullet"/>
      <w:lvlText w:val=""/>
      <w:lvlJc w:val="left"/>
      <w:pPr>
        <w:ind w:left="720" w:hanging="360"/>
      </w:pPr>
      <w:rPr>
        <w:rFonts w:ascii="Symbol" w:hAnsi="Symbol" w:hint="default"/>
      </w:rPr>
    </w:lvl>
    <w:lvl w:ilvl="1" w:tplc="A32AEA4A">
      <w:start w:val="1"/>
      <w:numFmt w:val="bullet"/>
      <w:lvlText w:val="o"/>
      <w:lvlJc w:val="left"/>
      <w:pPr>
        <w:ind w:left="1440" w:hanging="360"/>
      </w:pPr>
      <w:rPr>
        <w:rFonts w:ascii="Courier New" w:hAnsi="Courier New" w:hint="default"/>
      </w:rPr>
    </w:lvl>
    <w:lvl w:ilvl="2" w:tplc="DC5C52D0">
      <w:start w:val="1"/>
      <w:numFmt w:val="bullet"/>
      <w:lvlText w:val=""/>
      <w:lvlJc w:val="left"/>
      <w:pPr>
        <w:ind w:left="2160" w:hanging="360"/>
      </w:pPr>
      <w:rPr>
        <w:rFonts w:ascii="Wingdings" w:hAnsi="Wingdings" w:hint="default"/>
      </w:rPr>
    </w:lvl>
    <w:lvl w:ilvl="3" w:tplc="7C729D76">
      <w:start w:val="1"/>
      <w:numFmt w:val="bullet"/>
      <w:lvlText w:val=""/>
      <w:lvlJc w:val="left"/>
      <w:pPr>
        <w:ind w:left="2880" w:hanging="360"/>
      </w:pPr>
      <w:rPr>
        <w:rFonts w:ascii="Symbol" w:hAnsi="Symbol" w:hint="default"/>
      </w:rPr>
    </w:lvl>
    <w:lvl w:ilvl="4" w:tplc="4DB0EED0">
      <w:start w:val="1"/>
      <w:numFmt w:val="bullet"/>
      <w:lvlText w:val="o"/>
      <w:lvlJc w:val="left"/>
      <w:pPr>
        <w:ind w:left="3600" w:hanging="360"/>
      </w:pPr>
      <w:rPr>
        <w:rFonts w:ascii="Courier New" w:hAnsi="Courier New" w:hint="default"/>
      </w:rPr>
    </w:lvl>
    <w:lvl w:ilvl="5" w:tplc="3C72509A">
      <w:start w:val="1"/>
      <w:numFmt w:val="bullet"/>
      <w:lvlText w:val=""/>
      <w:lvlJc w:val="left"/>
      <w:pPr>
        <w:ind w:left="4320" w:hanging="360"/>
      </w:pPr>
      <w:rPr>
        <w:rFonts w:ascii="Wingdings" w:hAnsi="Wingdings" w:hint="default"/>
      </w:rPr>
    </w:lvl>
    <w:lvl w:ilvl="6" w:tplc="7F961A38">
      <w:start w:val="1"/>
      <w:numFmt w:val="bullet"/>
      <w:lvlText w:val=""/>
      <w:lvlJc w:val="left"/>
      <w:pPr>
        <w:ind w:left="5040" w:hanging="360"/>
      </w:pPr>
      <w:rPr>
        <w:rFonts w:ascii="Symbol" w:hAnsi="Symbol" w:hint="default"/>
      </w:rPr>
    </w:lvl>
    <w:lvl w:ilvl="7" w:tplc="1EFADBAA">
      <w:start w:val="1"/>
      <w:numFmt w:val="bullet"/>
      <w:lvlText w:val="o"/>
      <w:lvlJc w:val="left"/>
      <w:pPr>
        <w:ind w:left="5760" w:hanging="360"/>
      </w:pPr>
      <w:rPr>
        <w:rFonts w:ascii="Courier New" w:hAnsi="Courier New" w:hint="default"/>
      </w:rPr>
    </w:lvl>
    <w:lvl w:ilvl="8" w:tplc="A1DC02BC">
      <w:start w:val="1"/>
      <w:numFmt w:val="bullet"/>
      <w:lvlText w:val=""/>
      <w:lvlJc w:val="left"/>
      <w:pPr>
        <w:ind w:left="6480" w:hanging="360"/>
      </w:pPr>
      <w:rPr>
        <w:rFonts w:ascii="Wingdings" w:hAnsi="Wingdings" w:hint="default"/>
      </w:rPr>
    </w:lvl>
  </w:abstractNum>
  <w:abstractNum w:abstractNumId="3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5" w15:restartNumberingAfterBreak="0">
    <w:nsid w:val="643023AE"/>
    <w:multiLevelType w:val="hybridMultilevel"/>
    <w:tmpl w:val="FFFFFFFF"/>
    <w:lvl w:ilvl="0" w:tplc="B6D81DEA">
      <w:start w:val="1"/>
      <w:numFmt w:val="bullet"/>
      <w:lvlText w:val=""/>
      <w:lvlJc w:val="left"/>
      <w:pPr>
        <w:ind w:left="720" w:hanging="360"/>
      </w:pPr>
      <w:rPr>
        <w:rFonts w:ascii="Symbol" w:hAnsi="Symbol" w:hint="default"/>
      </w:rPr>
    </w:lvl>
    <w:lvl w:ilvl="1" w:tplc="F7C63050">
      <w:start w:val="1"/>
      <w:numFmt w:val="bullet"/>
      <w:lvlText w:val="o"/>
      <w:lvlJc w:val="left"/>
      <w:pPr>
        <w:ind w:left="1440" w:hanging="360"/>
      </w:pPr>
      <w:rPr>
        <w:rFonts w:ascii="Courier New" w:hAnsi="Courier New" w:hint="default"/>
      </w:rPr>
    </w:lvl>
    <w:lvl w:ilvl="2" w:tplc="E9D8BACE">
      <w:start w:val="1"/>
      <w:numFmt w:val="bullet"/>
      <w:lvlText w:val=""/>
      <w:lvlJc w:val="left"/>
      <w:pPr>
        <w:ind w:left="2160" w:hanging="360"/>
      </w:pPr>
      <w:rPr>
        <w:rFonts w:ascii="Wingdings" w:hAnsi="Wingdings" w:hint="default"/>
      </w:rPr>
    </w:lvl>
    <w:lvl w:ilvl="3" w:tplc="23AC01AE">
      <w:start w:val="1"/>
      <w:numFmt w:val="bullet"/>
      <w:lvlText w:val=""/>
      <w:lvlJc w:val="left"/>
      <w:pPr>
        <w:ind w:left="2880" w:hanging="360"/>
      </w:pPr>
      <w:rPr>
        <w:rFonts w:ascii="Symbol" w:hAnsi="Symbol" w:hint="default"/>
      </w:rPr>
    </w:lvl>
    <w:lvl w:ilvl="4" w:tplc="AF1EBA58">
      <w:start w:val="1"/>
      <w:numFmt w:val="bullet"/>
      <w:lvlText w:val="o"/>
      <w:lvlJc w:val="left"/>
      <w:pPr>
        <w:ind w:left="3600" w:hanging="360"/>
      </w:pPr>
      <w:rPr>
        <w:rFonts w:ascii="Courier New" w:hAnsi="Courier New" w:hint="default"/>
      </w:rPr>
    </w:lvl>
    <w:lvl w:ilvl="5" w:tplc="4BFC83A2">
      <w:start w:val="1"/>
      <w:numFmt w:val="bullet"/>
      <w:lvlText w:val=""/>
      <w:lvlJc w:val="left"/>
      <w:pPr>
        <w:ind w:left="4320" w:hanging="360"/>
      </w:pPr>
      <w:rPr>
        <w:rFonts w:ascii="Wingdings" w:hAnsi="Wingdings" w:hint="default"/>
      </w:rPr>
    </w:lvl>
    <w:lvl w:ilvl="6" w:tplc="57DE6116">
      <w:start w:val="1"/>
      <w:numFmt w:val="bullet"/>
      <w:lvlText w:val=""/>
      <w:lvlJc w:val="left"/>
      <w:pPr>
        <w:ind w:left="5040" w:hanging="360"/>
      </w:pPr>
      <w:rPr>
        <w:rFonts w:ascii="Symbol" w:hAnsi="Symbol" w:hint="default"/>
      </w:rPr>
    </w:lvl>
    <w:lvl w:ilvl="7" w:tplc="E2D2516C">
      <w:start w:val="1"/>
      <w:numFmt w:val="bullet"/>
      <w:lvlText w:val="o"/>
      <w:lvlJc w:val="left"/>
      <w:pPr>
        <w:ind w:left="5760" w:hanging="360"/>
      </w:pPr>
      <w:rPr>
        <w:rFonts w:ascii="Courier New" w:hAnsi="Courier New" w:hint="default"/>
      </w:rPr>
    </w:lvl>
    <w:lvl w:ilvl="8" w:tplc="1994A342">
      <w:start w:val="1"/>
      <w:numFmt w:val="bullet"/>
      <w:lvlText w:val=""/>
      <w:lvlJc w:val="left"/>
      <w:pPr>
        <w:ind w:left="6480" w:hanging="360"/>
      </w:pPr>
      <w:rPr>
        <w:rFonts w:ascii="Wingdings" w:hAnsi="Wingdings" w:hint="default"/>
      </w:r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0" w15:restartNumberingAfterBreak="0">
    <w:nsid w:val="79D3CA4D"/>
    <w:multiLevelType w:val="hybridMultilevel"/>
    <w:tmpl w:val="9A5C3ABE"/>
    <w:lvl w:ilvl="0" w:tplc="DE3EB112">
      <w:start w:val="2"/>
      <w:numFmt w:val="decimal"/>
      <w:lvlText w:val="%1."/>
      <w:lvlJc w:val="left"/>
      <w:pPr>
        <w:ind w:left="720" w:hanging="360"/>
      </w:pPr>
    </w:lvl>
    <w:lvl w:ilvl="1" w:tplc="6C68393E">
      <w:start w:val="1"/>
      <w:numFmt w:val="lowerLetter"/>
      <w:lvlText w:val="%2."/>
      <w:lvlJc w:val="left"/>
      <w:pPr>
        <w:ind w:left="1440" w:hanging="360"/>
      </w:pPr>
    </w:lvl>
    <w:lvl w:ilvl="2" w:tplc="711A539E">
      <w:start w:val="1"/>
      <w:numFmt w:val="lowerRoman"/>
      <w:lvlText w:val="%3."/>
      <w:lvlJc w:val="right"/>
      <w:pPr>
        <w:ind w:left="2160" w:hanging="180"/>
      </w:pPr>
    </w:lvl>
    <w:lvl w:ilvl="3" w:tplc="4EE62CDA">
      <w:start w:val="1"/>
      <w:numFmt w:val="decimal"/>
      <w:lvlText w:val="%4."/>
      <w:lvlJc w:val="left"/>
      <w:pPr>
        <w:ind w:left="2880" w:hanging="360"/>
      </w:pPr>
    </w:lvl>
    <w:lvl w:ilvl="4" w:tplc="0B1A69E0">
      <w:start w:val="1"/>
      <w:numFmt w:val="lowerLetter"/>
      <w:lvlText w:val="%5."/>
      <w:lvlJc w:val="left"/>
      <w:pPr>
        <w:ind w:left="3600" w:hanging="360"/>
      </w:pPr>
    </w:lvl>
    <w:lvl w:ilvl="5" w:tplc="3E64D63E">
      <w:start w:val="1"/>
      <w:numFmt w:val="lowerRoman"/>
      <w:lvlText w:val="%6."/>
      <w:lvlJc w:val="right"/>
      <w:pPr>
        <w:ind w:left="4320" w:hanging="180"/>
      </w:pPr>
    </w:lvl>
    <w:lvl w:ilvl="6" w:tplc="A89601F0">
      <w:start w:val="1"/>
      <w:numFmt w:val="decimal"/>
      <w:lvlText w:val="%7."/>
      <w:lvlJc w:val="left"/>
      <w:pPr>
        <w:ind w:left="5040" w:hanging="360"/>
      </w:pPr>
    </w:lvl>
    <w:lvl w:ilvl="7" w:tplc="B39E2708">
      <w:start w:val="1"/>
      <w:numFmt w:val="lowerLetter"/>
      <w:lvlText w:val="%8."/>
      <w:lvlJc w:val="left"/>
      <w:pPr>
        <w:ind w:left="5760" w:hanging="360"/>
      </w:pPr>
    </w:lvl>
    <w:lvl w:ilvl="8" w:tplc="E93AEA70">
      <w:start w:val="1"/>
      <w:numFmt w:val="lowerRoman"/>
      <w:lvlText w:val="%9."/>
      <w:lvlJc w:val="right"/>
      <w:pPr>
        <w:ind w:left="6480" w:hanging="180"/>
      </w:pPr>
    </w:lvl>
  </w:abstractNum>
  <w:abstractNum w:abstractNumId="41" w15:restartNumberingAfterBreak="0">
    <w:nsid w:val="7E34AA8D"/>
    <w:multiLevelType w:val="hybridMultilevel"/>
    <w:tmpl w:val="5A2803E6"/>
    <w:lvl w:ilvl="0" w:tplc="0F405BB0">
      <w:start w:val="1"/>
      <w:numFmt w:val="decimal"/>
      <w:lvlText w:val="%1."/>
      <w:lvlJc w:val="left"/>
      <w:pPr>
        <w:ind w:left="720" w:hanging="360"/>
      </w:pPr>
    </w:lvl>
    <w:lvl w:ilvl="1" w:tplc="E3E8F9FE">
      <w:start w:val="1"/>
      <w:numFmt w:val="lowerLetter"/>
      <w:lvlText w:val="%2."/>
      <w:lvlJc w:val="left"/>
      <w:pPr>
        <w:ind w:left="1440" w:hanging="360"/>
      </w:pPr>
    </w:lvl>
    <w:lvl w:ilvl="2" w:tplc="0F7680A2">
      <w:start w:val="1"/>
      <w:numFmt w:val="lowerRoman"/>
      <w:lvlText w:val="%3."/>
      <w:lvlJc w:val="right"/>
      <w:pPr>
        <w:ind w:left="2160" w:hanging="180"/>
      </w:pPr>
    </w:lvl>
    <w:lvl w:ilvl="3" w:tplc="4E545A5C">
      <w:start w:val="1"/>
      <w:numFmt w:val="decimal"/>
      <w:lvlText w:val="%4."/>
      <w:lvlJc w:val="left"/>
      <w:pPr>
        <w:ind w:left="2880" w:hanging="360"/>
      </w:pPr>
    </w:lvl>
    <w:lvl w:ilvl="4" w:tplc="EC5413BA">
      <w:start w:val="1"/>
      <w:numFmt w:val="lowerLetter"/>
      <w:lvlText w:val="%5."/>
      <w:lvlJc w:val="left"/>
      <w:pPr>
        <w:ind w:left="3600" w:hanging="360"/>
      </w:pPr>
    </w:lvl>
    <w:lvl w:ilvl="5" w:tplc="4C9698C0">
      <w:start w:val="1"/>
      <w:numFmt w:val="lowerRoman"/>
      <w:lvlText w:val="%6."/>
      <w:lvlJc w:val="right"/>
      <w:pPr>
        <w:ind w:left="4320" w:hanging="180"/>
      </w:pPr>
    </w:lvl>
    <w:lvl w:ilvl="6" w:tplc="A296FD3C">
      <w:start w:val="1"/>
      <w:numFmt w:val="decimal"/>
      <w:lvlText w:val="%7."/>
      <w:lvlJc w:val="left"/>
      <w:pPr>
        <w:ind w:left="5040" w:hanging="360"/>
      </w:pPr>
    </w:lvl>
    <w:lvl w:ilvl="7" w:tplc="7ECE3D24">
      <w:start w:val="1"/>
      <w:numFmt w:val="lowerLetter"/>
      <w:lvlText w:val="%8."/>
      <w:lvlJc w:val="left"/>
      <w:pPr>
        <w:ind w:left="5760" w:hanging="360"/>
      </w:pPr>
    </w:lvl>
    <w:lvl w:ilvl="8" w:tplc="E90C2F6C">
      <w:start w:val="1"/>
      <w:numFmt w:val="lowerRoman"/>
      <w:lvlText w:val="%9."/>
      <w:lvlJc w:val="right"/>
      <w:pPr>
        <w:ind w:left="6480" w:hanging="180"/>
      </w:pPr>
    </w:lvl>
  </w:abstractNum>
  <w:abstractNum w:abstractNumId="42"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7729682">
    <w:abstractNumId w:val="18"/>
  </w:num>
  <w:num w:numId="2" w16cid:durableId="1650598101">
    <w:abstractNumId w:val="40"/>
  </w:num>
  <w:num w:numId="3" w16cid:durableId="467934594">
    <w:abstractNumId w:val="12"/>
  </w:num>
  <w:num w:numId="4" w16cid:durableId="876159874">
    <w:abstractNumId w:val="30"/>
  </w:num>
  <w:num w:numId="5" w16cid:durableId="133523454">
    <w:abstractNumId w:val="15"/>
  </w:num>
  <w:num w:numId="6" w16cid:durableId="513767246">
    <w:abstractNumId w:val="35"/>
  </w:num>
  <w:num w:numId="7" w16cid:durableId="1178739320">
    <w:abstractNumId w:val="28"/>
  </w:num>
  <w:num w:numId="8" w16cid:durableId="1387099019">
    <w:abstractNumId w:val="11"/>
  </w:num>
  <w:num w:numId="9" w16cid:durableId="572394298">
    <w:abstractNumId w:val="22"/>
  </w:num>
  <w:num w:numId="10" w16cid:durableId="1177771004">
    <w:abstractNumId w:val="33"/>
  </w:num>
  <w:num w:numId="11" w16cid:durableId="1921058746">
    <w:abstractNumId w:val="41"/>
  </w:num>
  <w:num w:numId="12" w16cid:durableId="280385113">
    <w:abstractNumId w:val="39"/>
  </w:num>
  <w:num w:numId="13" w16cid:durableId="2046631623">
    <w:abstractNumId w:val="19"/>
  </w:num>
  <w:num w:numId="14" w16cid:durableId="408045519">
    <w:abstractNumId w:val="10"/>
  </w:num>
  <w:num w:numId="15" w16cid:durableId="1535927494">
    <w:abstractNumId w:val="38"/>
  </w:num>
  <w:num w:numId="16" w16cid:durableId="1451247082">
    <w:abstractNumId w:val="25"/>
  </w:num>
  <w:num w:numId="17" w16cid:durableId="548033305">
    <w:abstractNumId w:val="20"/>
  </w:num>
  <w:num w:numId="18" w16cid:durableId="107086308">
    <w:abstractNumId w:val="36"/>
  </w:num>
  <w:num w:numId="19" w16cid:durableId="496575602">
    <w:abstractNumId w:val="27"/>
  </w:num>
  <w:num w:numId="20" w16cid:durableId="2072576578">
    <w:abstractNumId w:val="34"/>
  </w:num>
  <w:num w:numId="21" w16cid:durableId="509415450">
    <w:abstractNumId w:val="9"/>
  </w:num>
  <w:num w:numId="22" w16cid:durableId="752164194">
    <w:abstractNumId w:val="7"/>
  </w:num>
  <w:num w:numId="23" w16cid:durableId="681397496">
    <w:abstractNumId w:val="6"/>
  </w:num>
  <w:num w:numId="24" w16cid:durableId="500704995">
    <w:abstractNumId w:val="5"/>
  </w:num>
  <w:num w:numId="25" w16cid:durableId="1027559431">
    <w:abstractNumId w:val="4"/>
  </w:num>
  <w:num w:numId="26" w16cid:durableId="1756827041">
    <w:abstractNumId w:val="8"/>
  </w:num>
  <w:num w:numId="27" w16cid:durableId="124663682">
    <w:abstractNumId w:val="3"/>
  </w:num>
  <w:num w:numId="28" w16cid:durableId="985429326">
    <w:abstractNumId w:val="2"/>
  </w:num>
  <w:num w:numId="29" w16cid:durableId="984969055">
    <w:abstractNumId w:val="1"/>
  </w:num>
  <w:num w:numId="30" w16cid:durableId="1205604748">
    <w:abstractNumId w:val="0"/>
  </w:num>
  <w:num w:numId="31" w16cid:durableId="1255431149">
    <w:abstractNumId w:val="26"/>
  </w:num>
  <w:num w:numId="32" w16cid:durableId="402873985">
    <w:abstractNumId w:val="32"/>
  </w:num>
  <w:num w:numId="33" w16cid:durableId="2038071091">
    <w:abstractNumId w:val="42"/>
  </w:num>
  <w:num w:numId="34" w16cid:durableId="1362777054">
    <w:abstractNumId w:val="17"/>
  </w:num>
  <w:num w:numId="35" w16cid:durableId="559556796">
    <w:abstractNumId w:val="37"/>
  </w:num>
  <w:num w:numId="36" w16cid:durableId="795220997">
    <w:abstractNumId w:val="31"/>
  </w:num>
  <w:num w:numId="37" w16cid:durableId="1931350752">
    <w:abstractNumId w:val="21"/>
  </w:num>
  <w:num w:numId="38" w16cid:durableId="12884658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752898127">
    <w:abstractNumId w:val="2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62274640">
    <w:abstractNumId w:val="23"/>
  </w:num>
  <w:num w:numId="41" w16cid:durableId="1621186908">
    <w:abstractNumId w:val="16"/>
  </w:num>
  <w:num w:numId="42" w16cid:durableId="1165634430">
    <w:abstractNumId w:val="14"/>
  </w:num>
  <w:num w:numId="43" w16cid:durableId="81604377">
    <w:abstractNumId w:val="13"/>
  </w:num>
  <w:num w:numId="44" w16cid:durableId="1822890923">
    <w:abstractNumId w:val="32"/>
  </w:num>
  <w:num w:numId="45" w16cid:durableId="619186312">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attachedTemplate r:id="rId1"/>
  <w:linkStyles/>
  <w:defaultTabStop w:val="708"/>
  <w:hyphenationZone w:val="283"/>
  <w:characterSpacingControl w:val="doNotCompress"/>
  <w:hdrShapeDefaults>
    <o:shapedefaults v:ext="edit" spidmax="2050"/>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0B1B"/>
    <w:rsid w:val="000017F0"/>
    <w:rsid w:val="000019C1"/>
    <w:rsid w:val="00001EF2"/>
    <w:rsid w:val="0000292E"/>
    <w:rsid w:val="00002B49"/>
    <w:rsid w:val="00003C09"/>
    <w:rsid w:val="00003FAA"/>
    <w:rsid w:val="00004079"/>
    <w:rsid w:val="0000451C"/>
    <w:rsid w:val="000050AE"/>
    <w:rsid w:val="00005386"/>
    <w:rsid w:val="0000598B"/>
    <w:rsid w:val="00005B33"/>
    <w:rsid w:val="00005E1D"/>
    <w:rsid w:val="00006110"/>
    <w:rsid w:val="00006393"/>
    <w:rsid w:val="000071B0"/>
    <w:rsid w:val="0000777A"/>
    <w:rsid w:val="0000785B"/>
    <w:rsid w:val="00007B56"/>
    <w:rsid w:val="00007D7B"/>
    <w:rsid w:val="000100BC"/>
    <w:rsid w:val="000105C1"/>
    <w:rsid w:val="0001164E"/>
    <w:rsid w:val="000119EC"/>
    <w:rsid w:val="00012A86"/>
    <w:rsid w:val="00012C5A"/>
    <w:rsid w:val="00013420"/>
    <w:rsid w:val="00013902"/>
    <w:rsid w:val="00014889"/>
    <w:rsid w:val="00014938"/>
    <w:rsid w:val="000149B1"/>
    <w:rsid w:val="00014B69"/>
    <w:rsid w:val="00014DBC"/>
    <w:rsid w:val="00014F35"/>
    <w:rsid w:val="00015A1E"/>
    <w:rsid w:val="00015A57"/>
    <w:rsid w:val="00015AA1"/>
    <w:rsid w:val="00015BEE"/>
    <w:rsid w:val="00015DAC"/>
    <w:rsid w:val="00015FA8"/>
    <w:rsid w:val="00016656"/>
    <w:rsid w:val="000172FB"/>
    <w:rsid w:val="0001791F"/>
    <w:rsid w:val="00017959"/>
    <w:rsid w:val="0002021E"/>
    <w:rsid w:val="00020268"/>
    <w:rsid w:val="0002046F"/>
    <w:rsid w:val="00020900"/>
    <w:rsid w:val="00020F12"/>
    <w:rsid w:val="00020FC9"/>
    <w:rsid w:val="0002286F"/>
    <w:rsid w:val="00022C8B"/>
    <w:rsid w:val="000233A5"/>
    <w:rsid w:val="00024D36"/>
    <w:rsid w:val="00024F98"/>
    <w:rsid w:val="000256B2"/>
    <w:rsid w:val="00026000"/>
    <w:rsid w:val="00026109"/>
    <w:rsid w:val="00027800"/>
    <w:rsid w:val="00030CBA"/>
    <w:rsid w:val="00030E58"/>
    <w:rsid w:val="00032091"/>
    <w:rsid w:val="0003273A"/>
    <w:rsid w:val="000341B6"/>
    <w:rsid w:val="00034479"/>
    <w:rsid w:val="00034CCF"/>
    <w:rsid w:val="00034CFD"/>
    <w:rsid w:val="0003575F"/>
    <w:rsid w:val="00035FAD"/>
    <w:rsid w:val="00036007"/>
    <w:rsid w:val="0003684B"/>
    <w:rsid w:val="00037B95"/>
    <w:rsid w:val="00037D8A"/>
    <w:rsid w:val="00037EA9"/>
    <w:rsid w:val="000409DF"/>
    <w:rsid w:val="00040F77"/>
    <w:rsid w:val="0004103D"/>
    <w:rsid w:val="00041330"/>
    <w:rsid w:val="00043323"/>
    <w:rsid w:val="0004349B"/>
    <w:rsid w:val="00043B69"/>
    <w:rsid w:val="00043D8E"/>
    <w:rsid w:val="000444D3"/>
    <w:rsid w:val="00045247"/>
    <w:rsid w:val="00045252"/>
    <w:rsid w:val="00045D9B"/>
    <w:rsid w:val="00046918"/>
    <w:rsid w:val="000469A7"/>
    <w:rsid w:val="00047364"/>
    <w:rsid w:val="00047398"/>
    <w:rsid w:val="00047AD9"/>
    <w:rsid w:val="00047D08"/>
    <w:rsid w:val="000505CD"/>
    <w:rsid w:val="00050B82"/>
    <w:rsid w:val="00050EEF"/>
    <w:rsid w:val="00051438"/>
    <w:rsid w:val="0005149F"/>
    <w:rsid w:val="00052A1A"/>
    <w:rsid w:val="00052B0C"/>
    <w:rsid w:val="00052C34"/>
    <w:rsid w:val="000530DC"/>
    <w:rsid w:val="000536C2"/>
    <w:rsid w:val="00054C26"/>
    <w:rsid w:val="00055749"/>
    <w:rsid w:val="00055B8D"/>
    <w:rsid w:val="000561FE"/>
    <w:rsid w:val="00056777"/>
    <w:rsid w:val="00057456"/>
    <w:rsid w:val="00057C08"/>
    <w:rsid w:val="000607E7"/>
    <w:rsid w:val="0006111F"/>
    <w:rsid w:val="00062D29"/>
    <w:rsid w:val="000631FA"/>
    <w:rsid w:val="000632B8"/>
    <w:rsid w:val="00063432"/>
    <w:rsid w:val="0006381E"/>
    <w:rsid w:val="00063F58"/>
    <w:rsid w:val="00064AF6"/>
    <w:rsid w:val="00064BF0"/>
    <w:rsid w:val="00064D1E"/>
    <w:rsid w:val="00064E00"/>
    <w:rsid w:val="0006579F"/>
    <w:rsid w:val="0006609B"/>
    <w:rsid w:val="00066D87"/>
    <w:rsid w:val="00066D96"/>
    <w:rsid w:val="00067213"/>
    <w:rsid w:val="000713C8"/>
    <w:rsid w:val="000713CD"/>
    <w:rsid w:val="00071991"/>
    <w:rsid w:val="00071A40"/>
    <w:rsid w:val="00071CCA"/>
    <w:rsid w:val="00072660"/>
    <w:rsid w:val="00072E69"/>
    <w:rsid w:val="00072F49"/>
    <w:rsid w:val="0007392C"/>
    <w:rsid w:val="000739F9"/>
    <w:rsid w:val="00073F7B"/>
    <w:rsid w:val="00074982"/>
    <w:rsid w:val="00074A69"/>
    <w:rsid w:val="00074F02"/>
    <w:rsid w:val="000755E0"/>
    <w:rsid w:val="00075741"/>
    <w:rsid w:val="000767FE"/>
    <w:rsid w:val="00076946"/>
    <w:rsid w:val="00076CBE"/>
    <w:rsid w:val="00077680"/>
    <w:rsid w:val="00080E27"/>
    <w:rsid w:val="00081695"/>
    <w:rsid w:val="000819C0"/>
    <w:rsid w:val="00081E7A"/>
    <w:rsid w:val="00082265"/>
    <w:rsid w:val="00082AF4"/>
    <w:rsid w:val="00082C2D"/>
    <w:rsid w:val="00083904"/>
    <w:rsid w:val="00083F0E"/>
    <w:rsid w:val="0008431E"/>
    <w:rsid w:val="000844CF"/>
    <w:rsid w:val="00084703"/>
    <w:rsid w:val="00084A04"/>
    <w:rsid w:val="00084FAB"/>
    <w:rsid w:val="00085731"/>
    <w:rsid w:val="00085CA0"/>
    <w:rsid w:val="00085D6B"/>
    <w:rsid w:val="00087552"/>
    <w:rsid w:val="0009041D"/>
    <w:rsid w:val="0009043D"/>
    <w:rsid w:val="00090AF7"/>
    <w:rsid w:val="0009218C"/>
    <w:rsid w:val="00092372"/>
    <w:rsid w:val="000924A2"/>
    <w:rsid w:val="00093769"/>
    <w:rsid w:val="00093821"/>
    <w:rsid w:val="00093A0B"/>
    <w:rsid w:val="000963A1"/>
    <w:rsid w:val="00096B23"/>
    <w:rsid w:val="00097236"/>
    <w:rsid w:val="00097485"/>
    <w:rsid w:val="00097EF2"/>
    <w:rsid w:val="000A010B"/>
    <w:rsid w:val="000A04A5"/>
    <w:rsid w:val="000A08A6"/>
    <w:rsid w:val="000A0A26"/>
    <w:rsid w:val="000A0B4C"/>
    <w:rsid w:val="000A0DFB"/>
    <w:rsid w:val="000A1330"/>
    <w:rsid w:val="000A2D71"/>
    <w:rsid w:val="000A2DE0"/>
    <w:rsid w:val="000A3115"/>
    <w:rsid w:val="000A32E6"/>
    <w:rsid w:val="000A3593"/>
    <w:rsid w:val="000A4369"/>
    <w:rsid w:val="000A4376"/>
    <w:rsid w:val="000A456C"/>
    <w:rsid w:val="000A4A79"/>
    <w:rsid w:val="000A4B1A"/>
    <w:rsid w:val="000A5E6C"/>
    <w:rsid w:val="000A671C"/>
    <w:rsid w:val="000B0606"/>
    <w:rsid w:val="000B0DCD"/>
    <w:rsid w:val="000B0EFD"/>
    <w:rsid w:val="000B1939"/>
    <w:rsid w:val="000B26B6"/>
    <w:rsid w:val="000B2AE6"/>
    <w:rsid w:val="000B2B6C"/>
    <w:rsid w:val="000B306F"/>
    <w:rsid w:val="000B38AB"/>
    <w:rsid w:val="000B3E60"/>
    <w:rsid w:val="000B4286"/>
    <w:rsid w:val="000B4F8C"/>
    <w:rsid w:val="000B52FA"/>
    <w:rsid w:val="000B5CD7"/>
    <w:rsid w:val="000B5DCE"/>
    <w:rsid w:val="000B5E64"/>
    <w:rsid w:val="000B60B9"/>
    <w:rsid w:val="000B657C"/>
    <w:rsid w:val="000B7778"/>
    <w:rsid w:val="000B7CB0"/>
    <w:rsid w:val="000B7D8C"/>
    <w:rsid w:val="000B7DB4"/>
    <w:rsid w:val="000C03DF"/>
    <w:rsid w:val="000C050B"/>
    <w:rsid w:val="000C08F8"/>
    <w:rsid w:val="000C0AEC"/>
    <w:rsid w:val="000C0BF8"/>
    <w:rsid w:val="000C1087"/>
    <w:rsid w:val="000C10AD"/>
    <w:rsid w:val="000C13B8"/>
    <w:rsid w:val="000C162B"/>
    <w:rsid w:val="000C236B"/>
    <w:rsid w:val="000C3B79"/>
    <w:rsid w:val="000C3E54"/>
    <w:rsid w:val="000C4BAA"/>
    <w:rsid w:val="000C51FE"/>
    <w:rsid w:val="000C5284"/>
    <w:rsid w:val="000C529C"/>
    <w:rsid w:val="000C5587"/>
    <w:rsid w:val="000C5961"/>
    <w:rsid w:val="000C5A6D"/>
    <w:rsid w:val="000C5D7C"/>
    <w:rsid w:val="000C65B6"/>
    <w:rsid w:val="000C67BA"/>
    <w:rsid w:val="000C6C64"/>
    <w:rsid w:val="000C7A5A"/>
    <w:rsid w:val="000D0D45"/>
    <w:rsid w:val="000D0DB3"/>
    <w:rsid w:val="000D1051"/>
    <w:rsid w:val="000D2787"/>
    <w:rsid w:val="000D2B68"/>
    <w:rsid w:val="000D6340"/>
    <w:rsid w:val="000D75A2"/>
    <w:rsid w:val="000D7FAD"/>
    <w:rsid w:val="000E0503"/>
    <w:rsid w:val="000E0E8A"/>
    <w:rsid w:val="000E118B"/>
    <w:rsid w:val="000E25AF"/>
    <w:rsid w:val="000E278E"/>
    <w:rsid w:val="000E2EA5"/>
    <w:rsid w:val="000E330F"/>
    <w:rsid w:val="000E39AD"/>
    <w:rsid w:val="000E4800"/>
    <w:rsid w:val="000E4E7B"/>
    <w:rsid w:val="000E5544"/>
    <w:rsid w:val="000E5649"/>
    <w:rsid w:val="000E5827"/>
    <w:rsid w:val="000E5AB0"/>
    <w:rsid w:val="000E5EF6"/>
    <w:rsid w:val="000E64FC"/>
    <w:rsid w:val="000E67CA"/>
    <w:rsid w:val="000E72E4"/>
    <w:rsid w:val="000E7A87"/>
    <w:rsid w:val="000F0C82"/>
    <w:rsid w:val="000F129B"/>
    <w:rsid w:val="000F1353"/>
    <w:rsid w:val="000F1C97"/>
    <w:rsid w:val="000F213C"/>
    <w:rsid w:val="000F2349"/>
    <w:rsid w:val="000F24AD"/>
    <w:rsid w:val="000F269A"/>
    <w:rsid w:val="000F2B68"/>
    <w:rsid w:val="000F2DEC"/>
    <w:rsid w:val="000F3E70"/>
    <w:rsid w:val="000F4061"/>
    <w:rsid w:val="000F4591"/>
    <w:rsid w:val="000F6090"/>
    <w:rsid w:val="000F654A"/>
    <w:rsid w:val="000F747A"/>
    <w:rsid w:val="000F77AF"/>
    <w:rsid w:val="000F7B8E"/>
    <w:rsid w:val="0010034F"/>
    <w:rsid w:val="00100769"/>
    <w:rsid w:val="00101C49"/>
    <w:rsid w:val="001024F4"/>
    <w:rsid w:val="00103A85"/>
    <w:rsid w:val="001041A3"/>
    <w:rsid w:val="00104930"/>
    <w:rsid w:val="00104C89"/>
    <w:rsid w:val="0010534D"/>
    <w:rsid w:val="00105BD0"/>
    <w:rsid w:val="00105CBC"/>
    <w:rsid w:val="00106D1D"/>
    <w:rsid w:val="00107597"/>
    <w:rsid w:val="00107B3E"/>
    <w:rsid w:val="00107C08"/>
    <w:rsid w:val="001106F3"/>
    <w:rsid w:val="0011098B"/>
    <w:rsid w:val="00110ECA"/>
    <w:rsid w:val="0011157B"/>
    <w:rsid w:val="001134AA"/>
    <w:rsid w:val="001144B4"/>
    <w:rsid w:val="00117638"/>
    <w:rsid w:val="00117850"/>
    <w:rsid w:val="001179F8"/>
    <w:rsid w:val="00117A45"/>
    <w:rsid w:val="00120546"/>
    <w:rsid w:val="00120C91"/>
    <w:rsid w:val="00121897"/>
    <w:rsid w:val="00122343"/>
    <w:rsid w:val="00122400"/>
    <w:rsid w:val="00123738"/>
    <w:rsid w:val="00124A4B"/>
    <w:rsid w:val="00124AD4"/>
    <w:rsid w:val="001252D4"/>
    <w:rsid w:val="001257D2"/>
    <w:rsid w:val="00125AC6"/>
    <w:rsid w:val="001266AC"/>
    <w:rsid w:val="00126725"/>
    <w:rsid w:val="001268DA"/>
    <w:rsid w:val="00126D74"/>
    <w:rsid w:val="0012715A"/>
    <w:rsid w:val="001274E2"/>
    <w:rsid w:val="001275A1"/>
    <w:rsid w:val="00127D30"/>
    <w:rsid w:val="00130E50"/>
    <w:rsid w:val="0013113A"/>
    <w:rsid w:val="001314CF"/>
    <w:rsid w:val="00131D3F"/>
    <w:rsid w:val="0013264A"/>
    <w:rsid w:val="00132983"/>
    <w:rsid w:val="00133086"/>
    <w:rsid w:val="00133326"/>
    <w:rsid w:val="00133A63"/>
    <w:rsid w:val="00133EAB"/>
    <w:rsid w:val="00134AD1"/>
    <w:rsid w:val="00134C53"/>
    <w:rsid w:val="00135FBB"/>
    <w:rsid w:val="00136000"/>
    <w:rsid w:val="001361CA"/>
    <w:rsid w:val="001363F5"/>
    <w:rsid w:val="00136D4F"/>
    <w:rsid w:val="001401B9"/>
    <w:rsid w:val="00140C02"/>
    <w:rsid w:val="00141110"/>
    <w:rsid w:val="0014195C"/>
    <w:rsid w:val="00141A17"/>
    <w:rsid w:val="00141AC9"/>
    <w:rsid w:val="00141E27"/>
    <w:rsid w:val="00141E30"/>
    <w:rsid w:val="00141EB5"/>
    <w:rsid w:val="0014200E"/>
    <w:rsid w:val="00142347"/>
    <w:rsid w:val="0014244B"/>
    <w:rsid w:val="00142FEA"/>
    <w:rsid w:val="0014376E"/>
    <w:rsid w:val="0014432C"/>
    <w:rsid w:val="001449AB"/>
    <w:rsid w:val="001449D7"/>
    <w:rsid w:val="001453E7"/>
    <w:rsid w:val="00145419"/>
    <w:rsid w:val="00145486"/>
    <w:rsid w:val="00145C91"/>
    <w:rsid w:val="00146A0C"/>
    <w:rsid w:val="0014734D"/>
    <w:rsid w:val="00147B07"/>
    <w:rsid w:val="00150CF1"/>
    <w:rsid w:val="00150D1D"/>
    <w:rsid w:val="00151183"/>
    <w:rsid w:val="0015169F"/>
    <w:rsid w:val="00152510"/>
    <w:rsid w:val="0015259A"/>
    <w:rsid w:val="00152A66"/>
    <w:rsid w:val="001534E4"/>
    <w:rsid w:val="0015372C"/>
    <w:rsid w:val="0015387C"/>
    <w:rsid w:val="001543B0"/>
    <w:rsid w:val="00155000"/>
    <w:rsid w:val="00155939"/>
    <w:rsid w:val="00155A80"/>
    <w:rsid w:val="001560BE"/>
    <w:rsid w:val="0015631E"/>
    <w:rsid w:val="001566AE"/>
    <w:rsid w:val="0015702F"/>
    <w:rsid w:val="00157959"/>
    <w:rsid w:val="00157FDB"/>
    <w:rsid w:val="00157FDD"/>
    <w:rsid w:val="001600BD"/>
    <w:rsid w:val="0016052F"/>
    <w:rsid w:val="001608D0"/>
    <w:rsid w:val="0016108F"/>
    <w:rsid w:val="00161210"/>
    <w:rsid w:val="00161D74"/>
    <w:rsid w:val="00161E19"/>
    <w:rsid w:val="00161EB9"/>
    <w:rsid w:val="00163318"/>
    <w:rsid w:val="001634DE"/>
    <w:rsid w:val="00163D94"/>
    <w:rsid w:val="00164899"/>
    <w:rsid w:val="001648AD"/>
    <w:rsid w:val="00164962"/>
    <w:rsid w:val="00164B7A"/>
    <w:rsid w:val="00165EB8"/>
    <w:rsid w:val="00165EF4"/>
    <w:rsid w:val="00166983"/>
    <w:rsid w:val="00167203"/>
    <w:rsid w:val="00167598"/>
    <w:rsid w:val="00170C4A"/>
    <w:rsid w:val="00171572"/>
    <w:rsid w:val="001717F3"/>
    <w:rsid w:val="00172A7D"/>
    <w:rsid w:val="0017349B"/>
    <w:rsid w:val="001735F4"/>
    <w:rsid w:val="0017388B"/>
    <w:rsid w:val="00173929"/>
    <w:rsid w:val="00173F1E"/>
    <w:rsid w:val="001751F7"/>
    <w:rsid w:val="00175C71"/>
    <w:rsid w:val="00175DCB"/>
    <w:rsid w:val="001768DB"/>
    <w:rsid w:val="0017746D"/>
    <w:rsid w:val="00177D64"/>
    <w:rsid w:val="00181DE3"/>
    <w:rsid w:val="001824CB"/>
    <w:rsid w:val="0018263C"/>
    <w:rsid w:val="00183063"/>
    <w:rsid w:val="001830E2"/>
    <w:rsid w:val="001838AA"/>
    <w:rsid w:val="00184008"/>
    <w:rsid w:val="00184BF8"/>
    <w:rsid w:val="00185E32"/>
    <w:rsid w:val="00186980"/>
    <w:rsid w:val="00187BA8"/>
    <w:rsid w:val="00191B52"/>
    <w:rsid w:val="00192A76"/>
    <w:rsid w:val="00192C7C"/>
    <w:rsid w:val="001930EC"/>
    <w:rsid w:val="00193371"/>
    <w:rsid w:val="00193445"/>
    <w:rsid w:val="001941A4"/>
    <w:rsid w:val="00194735"/>
    <w:rsid w:val="001948B9"/>
    <w:rsid w:val="001953D7"/>
    <w:rsid w:val="00195421"/>
    <w:rsid w:val="001961CD"/>
    <w:rsid w:val="0019794F"/>
    <w:rsid w:val="001A06AF"/>
    <w:rsid w:val="001A0DA4"/>
    <w:rsid w:val="001A0E39"/>
    <w:rsid w:val="001A10D6"/>
    <w:rsid w:val="001A15FD"/>
    <w:rsid w:val="001A2198"/>
    <w:rsid w:val="001A237F"/>
    <w:rsid w:val="001A2C72"/>
    <w:rsid w:val="001A3165"/>
    <w:rsid w:val="001A3287"/>
    <w:rsid w:val="001A358D"/>
    <w:rsid w:val="001A3B78"/>
    <w:rsid w:val="001A43B1"/>
    <w:rsid w:val="001A4A89"/>
    <w:rsid w:val="001A5221"/>
    <w:rsid w:val="001A53F2"/>
    <w:rsid w:val="001A57E0"/>
    <w:rsid w:val="001A71BB"/>
    <w:rsid w:val="001A7AC0"/>
    <w:rsid w:val="001B007F"/>
    <w:rsid w:val="001B103F"/>
    <w:rsid w:val="001B1FE5"/>
    <w:rsid w:val="001B29D6"/>
    <w:rsid w:val="001B2E53"/>
    <w:rsid w:val="001B311F"/>
    <w:rsid w:val="001B3A10"/>
    <w:rsid w:val="001B4906"/>
    <w:rsid w:val="001B55ED"/>
    <w:rsid w:val="001B5BF1"/>
    <w:rsid w:val="001B72CF"/>
    <w:rsid w:val="001C09C5"/>
    <w:rsid w:val="001C0D19"/>
    <w:rsid w:val="001C14B8"/>
    <w:rsid w:val="001C150E"/>
    <w:rsid w:val="001C21FF"/>
    <w:rsid w:val="001C255D"/>
    <w:rsid w:val="001C27AE"/>
    <w:rsid w:val="001C2964"/>
    <w:rsid w:val="001C2B22"/>
    <w:rsid w:val="001C2E8B"/>
    <w:rsid w:val="001C326D"/>
    <w:rsid w:val="001C42C1"/>
    <w:rsid w:val="001C5148"/>
    <w:rsid w:val="001C5D74"/>
    <w:rsid w:val="001C6B70"/>
    <w:rsid w:val="001C6F29"/>
    <w:rsid w:val="001C6F96"/>
    <w:rsid w:val="001C7F16"/>
    <w:rsid w:val="001D0B00"/>
    <w:rsid w:val="001D19C9"/>
    <w:rsid w:val="001D2210"/>
    <w:rsid w:val="001D256E"/>
    <w:rsid w:val="001D37E0"/>
    <w:rsid w:val="001D44C6"/>
    <w:rsid w:val="001D4E60"/>
    <w:rsid w:val="001D4E7B"/>
    <w:rsid w:val="001D5051"/>
    <w:rsid w:val="001D558E"/>
    <w:rsid w:val="001D5887"/>
    <w:rsid w:val="001D604A"/>
    <w:rsid w:val="001D6458"/>
    <w:rsid w:val="001D6789"/>
    <w:rsid w:val="001D70AF"/>
    <w:rsid w:val="001D73EC"/>
    <w:rsid w:val="001D7494"/>
    <w:rsid w:val="001D7FDA"/>
    <w:rsid w:val="001E093C"/>
    <w:rsid w:val="001E0E40"/>
    <w:rsid w:val="001E1095"/>
    <w:rsid w:val="001E132A"/>
    <w:rsid w:val="001E1A3F"/>
    <w:rsid w:val="001E25AC"/>
    <w:rsid w:val="001E2720"/>
    <w:rsid w:val="001E2E90"/>
    <w:rsid w:val="001E33FB"/>
    <w:rsid w:val="001E3A82"/>
    <w:rsid w:val="001E3FE5"/>
    <w:rsid w:val="001E41E7"/>
    <w:rsid w:val="001E42F7"/>
    <w:rsid w:val="001E453B"/>
    <w:rsid w:val="001E4ACB"/>
    <w:rsid w:val="001E4D53"/>
    <w:rsid w:val="001E4E8C"/>
    <w:rsid w:val="001E4F0E"/>
    <w:rsid w:val="001E54EB"/>
    <w:rsid w:val="001E5E6A"/>
    <w:rsid w:val="001E6877"/>
    <w:rsid w:val="001E71D7"/>
    <w:rsid w:val="001F1664"/>
    <w:rsid w:val="001F1C50"/>
    <w:rsid w:val="001F2CB1"/>
    <w:rsid w:val="001F44C0"/>
    <w:rsid w:val="001F49E4"/>
    <w:rsid w:val="001F4A83"/>
    <w:rsid w:val="001F54E3"/>
    <w:rsid w:val="001F5671"/>
    <w:rsid w:val="001F590B"/>
    <w:rsid w:val="001F5DEB"/>
    <w:rsid w:val="001F5E0D"/>
    <w:rsid w:val="001F667C"/>
    <w:rsid w:val="001F6BEB"/>
    <w:rsid w:val="001F6BF1"/>
    <w:rsid w:val="00200026"/>
    <w:rsid w:val="00200052"/>
    <w:rsid w:val="002008E0"/>
    <w:rsid w:val="0020158B"/>
    <w:rsid w:val="0020168E"/>
    <w:rsid w:val="002018FC"/>
    <w:rsid w:val="00201E68"/>
    <w:rsid w:val="0020294A"/>
    <w:rsid w:val="00202DF4"/>
    <w:rsid w:val="00203308"/>
    <w:rsid w:val="00204103"/>
    <w:rsid w:val="00204327"/>
    <w:rsid w:val="00204EC0"/>
    <w:rsid w:val="0020503D"/>
    <w:rsid w:val="002055B1"/>
    <w:rsid w:val="002055D3"/>
    <w:rsid w:val="002064B6"/>
    <w:rsid w:val="00206591"/>
    <w:rsid w:val="00206885"/>
    <w:rsid w:val="00206E33"/>
    <w:rsid w:val="00207D1B"/>
    <w:rsid w:val="002110FA"/>
    <w:rsid w:val="0021168B"/>
    <w:rsid w:val="00211A1A"/>
    <w:rsid w:val="00211E68"/>
    <w:rsid w:val="002125BA"/>
    <w:rsid w:val="00212FE8"/>
    <w:rsid w:val="002130A8"/>
    <w:rsid w:val="002133B5"/>
    <w:rsid w:val="002136A9"/>
    <w:rsid w:val="0021403B"/>
    <w:rsid w:val="0021411F"/>
    <w:rsid w:val="0021702B"/>
    <w:rsid w:val="0021720F"/>
    <w:rsid w:val="002175CC"/>
    <w:rsid w:val="00217B2C"/>
    <w:rsid w:val="00217D1B"/>
    <w:rsid w:val="0022013C"/>
    <w:rsid w:val="00220369"/>
    <w:rsid w:val="00220400"/>
    <w:rsid w:val="00220778"/>
    <w:rsid w:val="0022121F"/>
    <w:rsid w:val="00221357"/>
    <w:rsid w:val="002213DB"/>
    <w:rsid w:val="00222453"/>
    <w:rsid w:val="00222B34"/>
    <w:rsid w:val="00222B39"/>
    <w:rsid w:val="002233F8"/>
    <w:rsid w:val="00223461"/>
    <w:rsid w:val="0022394E"/>
    <w:rsid w:val="00223C4E"/>
    <w:rsid w:val="00224DB2"/>
    <w:rsid w:val="0022548E"/>
    <w:rsid w:val="002257C0"/>
    <w:rsid w:val="00226069"/>
    <w:rsid w:val="002275B6"/>
    <w:rsid w:val="0022761F"/>
    <w:rsid w:val="00227A7B"/>
    <w:rsid w:val="0023042F"/>
    <w:rsid w:val="002304D5"/>
    <w:rsid w:val="00230A2E"/>
    <w:rsid w:val="00230C50"/>
    <w:rsid w:val="00231519"/>
    <w:rsid w:val="00231FF4"/>
    <w:rsid w:val="00232D68"/>
    <w:rsid w:val="00233EB9"/>
    <w:rsid w:val="002344DE"/>
    <w:rsid w:val="00234849"/>
    <w:rsid w:val="0023581F"/>
    <w:rsid w:val="00236DD2"/>
    <w:rsid w:val="00237DE9"/>
    <w:rsid w:val="002400D8"/>
    <w:rsid w:val="002400DB"/>
    <w:rsid w:val="0024208A"/>
    <w:rsid w:val="00242091"/>
    <w:rsid w:val="00242BFF"/>
    <w:rsid w:val="0024332B"/>
    <w:rsid w:val="0024368B"/>
    <w:rsid w:val="00243AAE"/>
    <w:rsid w:val="0024487C"/>
    <w:rsid w:val="00244C4C"/>
    <w:rsid w:val="00245119"/>
    <w:rsid w:val="0024525F"/>
    <w:rsid w:val="00245FAD"/>
    <w:rsid w:val="0025039A"/>
    <w:rsid w:val="002503D4"/>
    <w:rsid w:val="00250ADA"/>
    <w:rsid w:val="00250B35"/>
    <w:rsid w:val="00250FEF"/>
    <w:rsid w:val="002511D6"/>
    <w:rsid w:val="00251B8C"/>
    <w:rsid w:val="00251E6A"/>
    <w:rsid w:val="0025217F"/>
    <w:rsid w:val="002522E4"/>
    <w:rsid w:val="00252571"/>
    <w:rsid w:val="00252596"/>
    <w:rsid w:val="002525A4"/>
    <w:rsid w:val="00252F46"/>
    <w:rsid w:val="00253266"/>
    <w:rsid w:val="00253C50"/>
    <w:rsid w:val="00254839"/>
    <w:rsid w:val="00255054"/>
    <w:rsid w:val="00255323"/>
    <w:rsid w:val="00255594"/>
    <w:rsid w:val="0025593F"/>
    <w:rsid w:val="00255A01"/>
    <w:rsid w:val="0025643F"/>
    <w:rsid w:val="00256D34"/>
    <w:rsid w:val="00256F58"/>
    <w:rsid w:val="0026104B"/>
    <w:rsid w:val="00262B61"/>
    <w:rsid w:val="00263EEA"/>
    <w:rsid w:val="002647B7"/>
    <w:rsid w:val="00264B6B"/>
    <w:rsid w:val="00265051"/>
    <w:rsid w:val="002656F9"/>
    <w:rsid w:val="002657B6"/>
    <w:rsid w:val="00266C68"/>
    <w:rsid w:val="0026701A"/>
    <w:rsid w:val="002675C6"/>
    <w:rsid w:val="00270347"/>
    <w:rsid w:val="00270EAC"/>
    <w:rsid w:val="0027195D"/>
    <w:rsid w:val="00272385"/>
    <w:rsid w:val="002723D3"/>
    <w:rsid w:val="00273214"/>
    <w:rsid w:val="002733A3"/>
    <w:rsid w:val="002738DA"/>
    <w:rsid w:val="00273B05"/>
    <w:rsid w:val="00273F17"/>
    <w:rsid w:val="00274870"/>
    <w:rsid w:val="002749EB"/>
    <w:rsid w:val="00274BB1"/>
    <w:rsid w:val="00274CB8"/>
    <w:rsid w:val="00274FC3"/>
    <w:rsid w:val="00275EC3"/>
    <w:rsid w:val="00276ACF"/>
    <w:rsid w:val="00277AD0"/>
    <w:rsid w:val="00277D18"/>
    <w:rsid w:val="0028094D"/>
    <w:rsid w:val="002814FA"/>
    <w:rsid w:val="00281ADC"/>
    <w:rsid w:val="00282789"/>
    <w:rsid w:val="002827A1"/>
    <w:rsid w:val="00282AF4"/>
    <w:rsid w:val="00283A22"/>
    <w:rsid w:val="00284016"/>
    <w:rsid w:val="002845A3"/>
    <w:rsid w:val="00284B73"/>
    <w:rsid w:val="0028553D"/>
    <w:rsid w:val="002855C3"/>
    <w:rsid w:val="0028577F"/>
    <w:rsid w:val="00285CAB"/>
    <w:rsid w:val="00286A14"/>
    <w:rsid w:val="002871B2"/>
    <w:rsid w:val="00287604"/>
    <w:rsid w:val="00287878"/>
    <w:rsid w:val="00287894"/>
    <w:rsid w:val="0028F8F4"/>
    <w:rsid w:val="002906DD"/>
    <w:rsid w:val="00290DF5"/>
    <w:rsid w:val="00290F4F"/>
    <w:rsid w:val="0029123F"/>
    <w:rsid w:val="00291BDC"/>
    <w:rsid w:val="0029236D"/>
    <w:rsid w:val="00292645"/>
    <w:rsid w:val="00293EC8"/>
    <w:rsid w:val="00293FAC"/>
    <w:rsid w:val="00294265"/>
    <w:rsid w:val="00294C23"/>
    <w:rsid w:val="0029583F"/>
    <w:rsid w:val="0029650C"/>
    <w:rsid w:val="00296525"/>
    <w:rsid w:val="00297747"/>
    <w:rsid w:val="00297DF8"/>
    <w:rsid w:val="002A0A54"/>
    <w:rsid w:val="002A0A98"/>
    <w:rsid w:val="002A16D8"/>
    <w:rsid w:val="002A24CE"/>
    <w:rsid w:val="002A2627"/>
    <w:rsid w:val="002A3F41"/>
    <w:rsid w:val="002A44D6"/>
    <w:rsid w:val="002A517A"/>
    <w:rsid w:val="002A5250"/>
    <w:rsid w:val="002A52DD"/>
    <w:rsid w:val="002A5BCB"/>
    <w:rsid w:val="002A6700"/>
    <w:rsid w:val="002B01E4"/>
    <w:rsid w:val="002B12F1"/>
    <w:rsid w:val="002B147A"/>
    <w:rsid w:val="002B1EBF"/>
    <w:rsid w:val="002B1F59"/>
    <w:rsid w:val="002B21A9"/>
    <w:rsid w:val="002B24C4"/>
    <w:rsid w:val="002B4147"/>
    <w:rsid w:val="002B5E01"/>
    <w:rsid w:val="002B60C1"/>
    <w:rsid w:val="002B6A57"/>
    <w:rsid w:val="002B6B35"/>
    <w:rsid w:val="002B6E8B"/>
    <w:rsid w:val="002C050D"/>
    <w:rsid w:val="002C074E"/>
    <w:rsid w:val="002C07DC"/>
    <w:rsid w:val="002C0CB8"/>
    <w:rsid w:val="002C0F61"/>
    <w:rsid w:val="002C159F"/>
    <w:rsid w:val="002C441F"/>
    <w:rsid w:val="002C4F6E"/>
    <w:rsid w:val="002C52E6"/>
    <w:rsid w:val="002C6863"/>
    <w:rsid w:val="002C689F"/>
    <w:rsid w:val="002C6994"/>
    <w:rsid w:val="002C6DB0"/>
    <w:rsid w:val="002C7871"/>
    <w:rsid w:val="002C79CF"/>
    <w:rsid w:val="002C7B9C"/>
    <w:rsid w:val="002C7DA9"/>
    <w:rsid w:val="002D00FE"/>
    <w:rsid w:val="002D07D0"/>
    <w:rsid w:val="002D0AFF"/>
    <w:rsid w:val="002D1740"/>
    <w:rsid w:val="002D1AA0"/>
    <w:rsid w:val="002D1D66"/>
    <w:rsid w:val="002D2606"/>
    <w:rsid w:val="002D26C4"/>
    <w:rsid w:val="002D2785"/>
    <w:rsid w:val="002D2BE2"/>
    <w:rsid w:val="002D3597"/>
    <w:rsid w:val="002D5344"/>
    <w:rsid w:val="002D5882"/>
    <w:rsid w:val="002D64CC"/>
    <w:rsid w:val="002D6E30"/>
    <w:rsid w:val="002D7042"/>
    <w:rsid w:val="002D7A59"/>
    <w:rsid w:val="002D7BB6"/>
    <w:rsid w:val="002D7C7E"/>
    <w:rsid w:val="002E0723"/>
    <w:rsid w:val="002E0BC9"/>
    <w:rsid w:val="002E0E43"/>
    <w:rsid w:val="002E1355"/>
    <w:rsid w:val="002E1FAF"/>
    <w:rsid w:val="002E5677"/>
    <w:rsid w:val="002E66B0"/>
    <w:rsid w:val="002E7397"/>
    <w:rsid w:val="002E73F5"/>
    <w:rsid w:val="002E7946"/>
    <w:rsid w:val="002F069E"/>
    <w:rsid w:val="002F1DD1"/>
    <w:rsid w:val="002F20D6"/>
    <w:rsid w:val="002F2289"/>
    <w:rsid w:val="002F265D"/>
    <w:rsid w:val="002F2EB2"/>
    <w:rsid w:val="002F2FB5"/>
    <w:rsid w:val="002F3306"/>
    <w:rsid w:val="002F37AF"/>
    <w:rsid w:val="002F3E5F"/>
    <w:rsid w:val="002F582C"/>
    <w:rsid w:val="002F5A3C"/>
    <w:rsid w:val="002F7C38"/>
    <w:rsid w:val="00301095"/>
    <w:rsid w:val="00301141"/>
    <w:rsid w:val="00301545"/>
    <w:rsid w:val="003015A8"/>
    <w:rsid w:val="00301DAE"/>
    <w:rsid w:val="00302097"/>
    <w:rsid w:val="0030211B"/>
    <w:rsid w:val="00302755"/>
    <w:rsid w:val="00302927"/>
    <w:rsid w:val="00302EC4"/>
    <w:rsid w:val="00303096"/>
    <w:rsid w:val="0030320F"/>
    <w:rsid w:val="00303256"/>
    <w:rsid w:val="00303FAD"/>
    <w:rsid w:val="003057B1"/>
    <w:rsid w:val="00306066"/>
    <w:rsid w:val="003062C3"/>
    <w:rsid w:val="00306BA5"/>
    <w:rsid w:val="00307501"/>
    <w:rsid w:val="00307C49"/>
    <w:rsid w:val="00307D1E"/>
    <w:rsid w:val="00310B1D"/>
    <w:rsid w:val="0031100C"/>
    <w:rsid w:val="00312601"/>
    <w:rsid w:val="00312D30"/>
    <w:rsid w:val="00312D62"/>
    <w:rsid w:val="00312EC2"/>
    <w:rsid w:val="003137DC"/>
    <w:rsid w:val="0031403D"/>
    <w:rsid w:val="0031466B"/>
    <w:rsid w:val="00314699"/>
    <w:rsid w:val="00314B59"/>
    <w:rsid w:val="00315065"/>
    <w:rsid w:val="00315095"/>
    <w:rsid w:val="00315552"/>
    <w:rsid w:val="00315757"/>
    <w:rsid w:val="0031730F"/>
    <w:rsid w:val="00317850"/>
    <w:rsid w:val="00317C9E"/>
    <w:rsid w:val="0032031C"/>
    <w:rsid w:val="00320EC7"/>
    <w:rsid w:val="00321057"/>
    <w:rsid w:val="0032190C"/>
    <w:rsid w:val="00321D47"/>
    <w:rsid w:val="00321DDC"/>
    <w:rsid w:val="003226AB"/>
    <w:rsid w:val="0032278E"/>
    <w:rsid w:val="00322DCF"/>
    <w:rsid w:val="0032324D"/>
    <w:rsid w:val="00323541"/>
    <w:rsid w:val="003239AF"/>
    <w:rsid w:val="00324A51"/>
    <w:rsid w:val="00325B4D"/>
    <w:rsid w:val="003264FC"/>
    <w:rsid w:val="00326B5A"/>
    <w:rsid w:val="00327502"/>
    <w:rsid w:val="00327570"/>
    <w:rsid w:val="003275E3"/>
    <w:rsid w:val="0032775A"/>
    <w:rsid w:val="00330844"/>
    <w:rsid w:val="00330EA6"/>
    <w:rsid w:val="0033187D"/>
    <w:rsid w:val="00331D55"/>
    <w:rsid w:val="00332AE7"/>
    <w:rsid w:val="0033328F"/>
    <w:rsid w:val="00333320"/>
    <w:rsid w:val="0033342D"/>
    <w:rsid w:val="00333B3E"/>
    <w:rsid w:val="00333B4B"/>
    <w:rsid w:val="003342CD"/>
    <w:rsid w:val="00335074"/>
    <w:rsid w:val="0033518B"/>
    <w:rsid w:val="00336D12"/>
    <w:rsid w:val="003400E8"/>
    <w:rsid w:val="00340525"/>
    <w:rsid w:val="00340723"/>
    <w:rsid w:val="003407D3"/>
    <w:rsid w:val="003409F1"/>
    <w:rsid w:val="00341C6A"/>
    <w:rsid w:val="00342266"/>
    <w:rsid w:val="003422F3"/>
    <w:rsid w:val="0034235E"/>
    <w:rsid w:val="00342CE2"/>
    <w:rsid w:val="00342F42"/>
    <w:rsid w:val="00342F5A"/>
    <w:rsid w:val="00344B9C"/>
    <w:rsid w:val="00344CAD"/>
    <w:rsid w:val="00344FC9"/>
    <w:rsid w:val="0034513D"/>
    <w:rsid w:val="003452EB"/>
    <w:rsid w:val="003456DD"/>
    <w:rsid w:val="00345735"/>
    <w:rsid w:val="0034624E"/>
    <w:rsid w:val="0034788E"/>
    <w:rsid w:val="00347A30"/>
    <w:rsid w:val="00347A3F"/>
    <w:rsid w:val="00347CBF"/>
    <w:rsid w:val="00350208"/>
    <w:rsid w:val="003506F8"/>
    <w:rsid w:val="00351633"/>
    <w:rsid w:val="00351865"/>
    <w:rsid w:val="003519A7"/>
    <w:rsid w:val="0035285A"/>
    <w:rsid w:val="003533DB"/>
    <w:rsid w:val="00353948"/>
    <w:rsid w:val="00354BC8"/>
    <w:rsid w:val="00355A21"/>
    <w:rsid w:val="00356296"/>
    <w:rsid w:val="00356491"/>
    <w:rsid w:val="00357038"/>
    <w:rsid w:val="003574E1"/>
    <w:rsid w:val="00357671"/>
    <w:rsid w:val="00357C9B"/>
    <w:rsid w:val="00357E9B"/>
    <w:rsid w:val="00360906"/>
    <w:rsid w:val="003609FB"/>
    <w:rsid w:val="00361F75"/>
    <w:rsid w:val="00362593"/>
    <w:rsid w:val="00363781"/>
    <w:rsid w:val="00363D54"/>
    <w:rsid w:val="00364764"/>
    <w:rsid w:val="00364D66"/>
    <w:rsid w:val="00365720"/>
    <w:rsid w:val="00365884"/>
    <w:rsid w:val="00365D8C"/>
    <w:rsid w:val="003661CF"/>
    <w:rsid w:val="0036766D"/>
    <w:rsid w:val="0037067D"/>
    <w:rsid w:val="00370739"/>
    <w:rsid w:val="003726FF"/>
    <w:rsid w:val="00372797"/>
    <w:rsid w:val="00373175"/>
    <w:rsid w:val="00373C6A"/>
    <w:rsid w:val="00373EF2"/>
    <w:rsid w:val="0037425F"/>
    <w:rsid w:val="00374633"/>
    <w:rsid w:val="003746F9"/>
    <w:rsid w:val="00374D80"/>
    <w:rsid w:val="00375530"/>
    <w:rsid w:val="0037572A"/>
    <w:rsid w:val="0037588E"/>
    <w:rsid w:val="003769DF"/>
    <w:rsid w:val="00376CCC"/>
    <w:rsid w:val="0037741C"/>
    <w:rsid w:val="00377BC1"/>
    <w:rsid w:val="00377D3D"/>
    <w:rsid w:val="0038038E"/>
    <w:rsid w:val="0038080D"/>
    <w:rsid w:val="0038179A"/>
    <w:rsid w:val="003819D6"/>
    <w:rsid w:val="00381F2F"/>
    <w:rsid w:val="003842E6"/>
    <w:rsid w:val="00384588"/>
    <w:rsid w:val="00384979"/>
    <w:rsid w:val="00384E5B"/>
    <w:rsid w:val="00385081"/>
    <w:rsid w:val="00385A0D"/>
    <w:rsid w:val="00385D26"/>
    <w:rsid w:val="00386CF3"/>
    <w:rsid w:val="003879F4"/>
    <w:rsid w:val="00390080"/>
    <w:rsid w:val="0039017E"/>
    <w:rsid w:val="00390853"/>
    <w:rsid w:val="00390C15"/>
    <w:rsid w:val="00390E76"/>
    <w:rsid w:val="00391185"/>
    <w:rsid w:val="003921CF"/>
    <w:rsid w:val="00392395"/>
    <w:rsid w:val="0039290D"/>
    <w:rsid w:val="00392C3A"/>
    <w:rsid w:val="003931BF"/>
    <w:rsid w:val="003936B1"/>
    <w:rsid w:val="00393CA1"/>
    <w:rsid w:val="003944CF"/>
    <w:rsid w:val="00394EC5"/>
    <w:rsid w:val="00395174"/>
    <w:rsid w:val="00395379"/>
    <w:rsid w:val="003958F9"/>
    <w:rsid w:val="00395CD3"/>
    <w:rsid w:val="00395FAC"/>
    <w:rsid w:val="003968F2"/>
    <w:rsid w:val="00397470"/>
    <w:rsid w:val="00397A7A"/>
    <w:rsid w:val="003A0266"/>
    <w:rsid w:val="003A02CA"/>
    <w:rsid w:val="003A1019"/>
    <w:rsid w:val="003A1ABD"/>
    <w:rsid w:val="003A239A"/>
    <w:rsid w:val="003A2A35"/>
    <w:rsid w:val="003A2B6C"/>
    <w:rsid w:val="003A31F4"/>
    <w:rsid w:val="003A32E7"/>
    <w:rsid w:val="003A3FB1"/>
    <w:rsid w:val="003A4506"/>
    <w:rsid w:val="003A46AF"/>
    <w:rsid w:val="003A49FF"/>
    <w:rsid w:val="003A4B0A"/>
    <w:rsid w:val="003A4CEE"/>
    <w:rsid w:val="003A5ABC"/>
    <w:rsid w:val="003A64BE"/>
    <w:rsid w:val="003A68DB"/>
    <w:rsid w:val="003A70F2"/>
    <w:rsid w:val="003A785F"/>
    <w:rsid w:val="003B0286"/>
    <w:rsid w:val="003B085D"/>
    <w:rsid w:val="003B1CA3"/>
    <w:rsid w:val="003B1CBC"/>
    <w:rsid w:val="003B2223"/>
    <w:rsid w:val="003B3F4C"/>
    <w:rsid w:val="003B44F3"/>
    <w:rsid w:val="003B4887"/>
    <w:rsid w:val="003B5517"/>
    <w:rsid w:val="003B59F9"/>
    <w:rsid w:val="003B5CA3"/>
    <w:rsid w:val="003B6E16"/>
    <w:rsid w:val="003B717F"/>
    <w:rsid w:val="003C0791"/>
    <w:rsid w:val="003C0F26"/>
    <w:rsid w:val="003C21D3"/>
    <w:rsid w:val="003C2E6D"/>
    <w:rsid w:val="003C3338"/>
    <w:rsid w:val="003C35E3"/>
    <w:rsid w:val="003C37A8"/>
    <w:rsid w:val="003C3AB5"/>
    <w:rsid w:val="003C4A89"/>
    <w:rsid w:val="003C66B4"/>
    <w:rsid w:val="003C6832"/>
    <w:rsid w:val="003C6AD2"/>
    <w:rsid w:val="003C6C2C"/>
    <w:rsid w:val="003C7077"/>
    <w:rsid w:val="003C7D68"/>
    <w:rsid w:val="003D008C"/>
    <w:rsid w:val="003D08E8"/>
    <w:rsid w:val="003D0C43"/>
    <w:rsid w:val="003D0DD2"/>
    <w:rsid w:val="003D0E93"/>
    <w:rsid w:val="003D1B43"/>
    <w:rsid w:val="003D2826"/>
    <w:rsid w:val="003D32EF"/>
    <w:rsid w:val="003D345B"/>
    <w:rsid w:val="003D47BB"/>
    <w:rsid w:val="003D48D6"/>
    <w:rsid w:val="003D4C10"/>
    <w:rsid w:val="003D544B"/>
    <w:rsid w:val="003D5F2C"/>
    <w:rsid w:val="003D5F6F"/>
    <w:rsid w:val="003D7001"/>
    <w:rsid w:val="003E093F"/>
    <w:rsid w:val="003E1162"/>
    <w:rsid w:val="003E257A"/>
    <w:rsid w:val="003E29AB"/>
    <w:rsid w:val="003E3D9E"/>
    <w:rsid w:val="003E3FD8"/>
    <w:rsid w:val="003E4E3F"/>
    <w:rsid w:val="003E557C"/>
    <w:rsid w:val="003E6247"/>
    <w:rsid w:val="003E7113"/>
    <w:rsid w:val="003E715A"/>
    <w:rsid w:val="003E7244"/>
    <w:rsid w:val="003F0DEC"/>
    <w:rsid w:val="003F2566"/>
    <w:rsid w:val="003F3685"/>
    <w:rsid w:val="003F37B7"/>
    <w:rsid w:val="003F384A"/>
    <w:rsid w:val="003F388D"/>
    <w:rsid w:val="003F4297"/>
    <w:rsid w:val="003F59C2"/>
    <w:rsid w:val="003F5CC8"/>
    <w:rsid w:val="003F5DAE"/>
    <w:rsid w:val="003F5F3D"/>
    <w:rsid w:val="003F6260"/>
    <w:rsid w:val="003F66F3"/>
    <w:rsid w:val="003F6A35"/>
    <w:rsid w:val="003F6BEB"/>
    <w:rsid w:val="003F7258"/>
    <w:rsid w:val="003F7BBF"/>
    <w:rsid w:val="003F7CA2"/>
    <w:rsid w:val="003F7ED5"/>
    <w:rsid w:val="003F7FB6"/>
    <w:rsid w:val="004004B9"/>
    <w:rsid w:val="004005B2"/>
    <w:rsid w:val="004017C9"/>
    <w:rsid w:val="00402784"/>
    <w:rsid w:val="00402A83"/>
    <w:rsid w:val="00402EC1"/>
    <w:rsid w:val="00402FE2"/>
    <w:rsid w:val="00403D07"/>
    <w:rsid w:val="00404826"/>
    <w:rsid w:val="00405039"/>
    <w:rsid w:val="0040549C"/>
    <w:rsid w:val="00406664"/>
    <w:rsid w:val="00406A53"/>
    <w:rsid w:val="00407C6A"/>
    <w:rsid w:val="004104D9"/>
    <w:rsid w:val="00410766"/>
    <w:rsid w:val="00410994"/>
    <w:rsid w:val="004109AB"/>
    <w:rsid w:val="00410DF4"/>
    <w:rsid w:val="004119DC"/>
    <w:rsid w:val="004128EE"/>
    <w:rsid w:val="0041336E"/>
    <w:rsid w:val="004133C3"/>
    <w:rsid w:val="00414408"/>
    <w:rsid w:val="00414451"/>
    <w:rsid w:val="00414C13"/>
    <w:rsid w:val="00415FA4"/>
    <w:rsid w:val="00420F3A"/>
    <w:rsid w:val="00420F80"/>
    <w:rsid w:val="004210BA"/>
    <w:rsid w:val="00421C8F"/>
    <w:rsid w:val="004226C2"/>
    <w:rsid w:val="00422901"/>
    <w:rsid w:val="00422BB7"/>
    <w:rsid w:val="00422FC8"/>
    <w:rsid w:val="004230CB"/>
    <w:rsid w:val="0042358C"/>
    <w:rsid w:val="004240E0"/>
    <w:rsid w:val="004244BF"/>
    <w:rsid w:val="004252A3"/>
    <w:rsid w:val="004255C8"/>
    <w:rsid w:val="0042772A"/>
    <w:rsid w:val="00427C7D"/>
    <w:rsid w:val="00430724"/>
    <w:rsid w:val="00430A9F"/>
    <w:rsid w:val="00431073"/>
    <w:rsid w:val="004313EC"/>
    <w:rsid w:val="00431503"/>
    <w:rsid w:val="004315BD"/>
    <w:rsid w:val="00431994"/>
    <w:rsid w:val="00431CB0"/>
    <w:rsid w:val="00431DD5"/>
    <w:rsid w:val="00432024"/>
    <w:rsid w:val="00432074"/>
    <w:rsid w:val="00432848"/>
    <w:rsid w:val="004328CC"/>
    <w:rsid w:val="00432FA3"/>
    <w:rsid w:val="004349AF"/>
    <w:rsid w:val="004361A1"/>
    <w:rsid w:val="004364D0"/>
    <w:rsid w:val="00437115"/>
    <w:rsid w:val="004375E7"/>
    <w:rsid w:val="00437624"/>
    <w:rsid w:val="00437D0C"/>
    <w:rsid w:val="00440222"/>
    <w:rsid w:val="00440958"/>
    <w:rsid w:val="00441351"/>
    <w:rsid w:val="00441398"/>
    <w:rsid w:val="004417F3"/>
    <w:rsid w:val="00441967"/>
    <w:rsid w:val="00441A5C"/>
    <w:rsid w:val="004428D0"/>
    <w:rsid w:val="00443287"/>
    <w:rsid w:val="00443B8C"/>
    <w:rsid w:val="00443DC7"/>
    <w:rsid w:val="0044411C"/>
    <w:rsid w:val="0044442A"/>
    <w:rsid w:val="00444E51"/>
    <w:rsid w:val="004453EA"/>
    <w:rsid w:val="00446182"/>
    <w:rsid w:val="0044629A"/>
    <w:rsid w:val="0044647D"/>
    <w:rsid w:val="00446A20"/>
    <w:rsid w:val="00446BA3"/>
    <w:rsid w:val="0044742E"/>
    <w:rsid w:val="004519CB"/>
    <w:rsid w:val="00451A33"/>
    <w:rsid w:val="00452E1D"/>
    <w:rsid w:val="00453411"/>
    <w:rsid w:val="00453A73"/>
    <w:rsid w:val="00453B3D"/>
    <w:rsid w:val="00453CD4"/>
    <w:rsid w:val="0045414F"/>
    <w:rsid w:val="00455F41"/>
    <w:rsid w:val="00456017"/>
    <w:rsid w:val="0045642C"/>
    <w:rsid w:val="00456AE1"/>
    <w:rsid w:val="00457E7F"/>
    <w:rsid w:val="0046042C"/>
    <w:rsid w:val="0046093C"/>
    <w:rsid w:val="0046193E"/>
    <w:rsid w:val="0046265C"/>
    <w:rsid w:val="004628BE"/>
    <w:rsid w:val="00462934"/>
    <w:rsid w:val="00462FE8"/>
    <w:rsid w:val="004634CA"/>
    <w:rsid w:val="004635A2"/>
    <w:rsid w:val="00464000"/>
    <w:rsid w:val="00464060"/>
    <w:rsid w:val="004646D4"/>
    <w:rsid w:val="004649D3"/>
    <w:rsid w:val="00466792"/>
    <w:rsid w:val="00466C12"/>
    <w:rsid w:val="00466CFA"/>
    <w:rsid w:val="00467585"/>
    <w:rsid w:val="0047056C"/>
    <w:rsid w:val="00470DBE"/>
    <w:rsid w:val="004712E4"/>
    <w:rsid w:val="004715E3"/>
    <w:rsid w:val="00472D12"/>
    <w:rsid w:val="00474100"/>
    <w:rsid w:val="004742C1"/>
    <w:rsid w:val="00474489"/>
    <w:rsid w:val="0047473B"/>
    <w:rsid w:val="00475E53"/>
    <w:rsid w:val="004767C9"/>
    <w:rsid w:val="004767F4"/>
    <w:rsid w:val="00476B72"/>
    <w:rsid w:val="00476D9E"/>
    <w:rsid w:val="00477035"/>
    <w:rsid w:val="00477538"/>
    <w:rsid w:val="00477CC6"/>
    <w:rsid w:val="00480536"/>
    <w:rsid w:val="004805D3"/>
    <w:rsid w:val="0048106F"/>
    <w:rsid w:val="0048126B"/>
    <w:rsid w:val="0048143B"/>
    <w:rsid w:val="00481BD6"/>
    <w:rsid w:val="00481FDA"/>
    <w:rsid w:val="004825CE"/>
    <w:rsid w:val="00482D8F"/>
    <w:rsid w:val="00482F60"/>
    <w:rsid w:val="0048337A"/>
    <w:rsid w:val="00483557"/>
    <w:rsid w:val="004836A6"/>
    <w:rsid w:val="004845B8"/>
    <w:rsid w:val="00484A90"/>
    <w:rsid w:val="0048577A"/>
    <w:rsid w:val="004857FF"/>
    <w:rsid w:val="0048612A"/>
    <w:rsid w:val="004865B4"/>
    <w:rsid w:val="004865BA"/>
    <w:rsid w:val="0049082F"/>
    <w:rsid w:val="004913E2"/>
    <w:rsid w:val="00491CB3"/>
    <w:rsid w:val="00492287"/>
    <w:rsid w:val="00492EF4"/>
    <w:rsid w:val="00493529"/>
    <w:rsid w:val="00493DD9"/>
    <w:rsid w:val="004947C9"/>
    <w:rsid w:val="00495377"/>
    <w:rsid w:val="00495781"/>
    <w:rsid w:val="00495D74"/>
    <w:rsid w:val="0049610C"/>
    <w:rsid w:val="00497134"/>
    <w:rsid w:val="00497365"/>
    <w:rsid w:val="00497C73"/>
    <w:rsid w:val="004A0D18"/>
    <w:rsid w:val="004A1063"/>
    <w:rsid w:val="004A2F2F"/>
    <w:rsid w:val="004A31EC"/>
    <w:rsid w:val="004A3FE3"/>
    <w:rsid w:val="004A4721"/>
    <w:rsid w:val="004A477B"/>
    <w:rsid w:val="004A4E51"/>
    <w:rsid w:val="004A5296"/>
    <w:rsid w:val="004A563A"/>
    <w:rsid w:val="004A5DBA"/>
    <w:rsid w:val="004A63B8"/>
    <w:rsid w:val="004A66A4"/>
    <w:rsid w:val="004A6BAD"/>
    <w:rsid w:val="004A6ECE"/>
    <w:rsid w:val="004A7556"/>
    <w:rsid w:val="004B0BF6"/>
    <w:rsid w:val="004B0CAE"/>
    <w:rsid w:val="004B1928"/>
    <w:rsid w:val="004B2823"/>
    <w:rsid w:val="004B2BE5"/>
    <w:rsid w:val="004B3F8F"/>
    <w:rsid w:val="004B516D"/>
    <w:rsid w:val="004B6D18"/>
    <w:rsid w:val="004B701A"/>
    <w:rsid w:val="004C0E4C"/>
    <w:rsid w:val="004C1C3F"/>
    <w:rsid w:val="004C1EDF"/>
    <w:rsid w:val="004C272C"/>
    <w:rsid w:val="004C30B3"/>
    <w:rsid w:val="004C3187"/>
    <w:rsid w:val="004C34EA"/>
    <w:rsid w:val="004C3F1F"/>
    <w:rsid w:val="004C435C"/>
    <w:rsid w:val="004C49F3"/>
    <w:rsid w:val="004C4F30"/>
    <w:rsid w:val="004C508B"/>
    <w:rsid w:val="004C53E0"/>
    <w:rsid w:val="004C583A"/>
    <w:rsid w:val="004C5E09"/>
    <w:rsid w:val="004C6B2D"/>
    <w:rsid w:val="004C78A9"/>
    <w:rsid w:val="004D043D"/>
    <w:rsid w:val="004D0B8B"/>
    <w:rsid w:val="004D16CD"/>
    <w:rsid w:val="004D2253"/>
    <w:rsid w:val="004D3472"/>
    <w:rsid w:val="004D3AF3"/>
    <w:rsid w:val="004D3F9D"/>
    <w:rsid w:val="004D4D80"/>
    <w:rsid w:val="004D4EA5"/>
    <w:rsid w:val="004D5C09"/>
    <w:rsid w:val="004D7380"/>
    <w:rsid w:val="004E00CD"/>
    <w:rsid w:val="004E08BD"/>
    <w:rsid w:val="004E184D"/>
    <w:rsid w:val="004E24A9"/>
    <w:rsid w:val="004E24D9"/>
    <w:rsid w:val="004E2CCF"/>
    <w:rsid w:val="004E3311"/>
    <w:rsid w:val="004E3343"/>
    <w:rsid w:val="004E3D93"/>
    <w:rsid w:val="004E4004"/>
    <w:rsid w:val="004E4571"/>
    <w:rsid w:val="004E493A"/>
    <w:rsid w:val="004E4954"/>
    <w:rsid w:val="004E5296"/>
    <w:rsid w:val="004E5F3D"/>
    <w:rsid w:val="004E620F"/>
    <w:rsid w:val="004E6D5A"/>
    <w:rsid w:val="004E6FEB"/>
    <w:rsid w:val="004E7997"/>
    <w:rsid w:val="004F00D8"/>
    <w:rsid w:val="004F0B62"/>
    <w:rsid w:val="004F0E7B"/>
    <w:rsid w:val="004F0ECD"/>
    <w:rsid w:val="004F108E"/>
    <w:rsid w:val="004F1566"/>
    <w:rsid w:val="004F190C"/>
    <w:rsid w:val="004F2450"/>
    <w:rsid w:val="004F40B1"/>
    <w:rsid w:val="004F46D5"/>
    <w:rsid w:val="004F47F2"/>
    <w:rsid w:val="004F4FBE"/>
    <w:rsid w:val="004F5506"/>
    <w:rsid w:val="004F62D8"/>
    <w:rsid w:val="004F9EA0"/>
    <w:rsid w:val="005001A8"/>
    <w:rsid w:val="0050103C"/>
    <w:rsid w:val="00501B97"/>
    <w:rsid w:val="00502ED9"/>
    <w:rsid w:val="00503FAD"/>
    <w:rsid w:val="005040F0"/>
    <w:rsid w:val="005041C6"/>
    <w:rsid w:val="00504C8B"/>
    <w:rsid w:val="0050535A"/>
    <w:rsid w:val="00506EAD"/>
    <w:rsid w:val="00506EF6"/>
    <w:rsid w:val="005073A3"/>
    <w:rsid w:val="005074BB"/>
    <w:rsid w:val="00507AE4"/>
    <w:rsid w:val="0051012C"/>
    <w:rsid w:val="005103A0"/>
    <w:rsid w:val="00510EF8"/>
    <w:rsid w:val="00511074"/>
    <w:rsid w:val="00511B39"/>
    <w:rsid w:val="005120A2"/>
    <w:rsid w:val="005129DB"/>
    <w:rsid w:val="005143F5"/>
    <w:rsid w:val="005153AC"/>
    <w:rsid w:val="005158A0"/>
    <w:rsid w:val="005158F4"/>
    <w:rsid w:val="005160AB"/>
    <w:rsid w:val="0051670D"/>
    <w:rsid w:val="00516D9D"/>
    <w:rsid w:val="00517176"/>
    <w:rsid w:val="00517459"/>
    <w:rsid w:val="005179B8"/>
    <w:rsid w:val="00520B71"/>
    <w:rsid w:val="00520F08"/>
    <w:rsid w:val="00521D0F"/>
    <w:rsid w:val="00522FA5"/>
    <w:rsid w:val="00523033"/>
    <w:rsid w:val="005231EB"/>
    <w:rsid w:val="0052366C"/>
    <w:rsid w:val="0052398E"/>
    <w:rsid w:val="00523CD9"/>
    <w:rsid w:val="00523D30"/>
    <w:rsid w:val="00523D97"/>
    <w:rsid w:val="00525AD6"/>
    <w:rsid w:val="005264DD"/>
    <w:rsid w:val="005267B6"/>
    <w:rsid w:val="00526AEB"/>
    <w:rsid w:val="00526B5B"/>
    <w:rsid w:val="00527756"/>
    <w:rsid w:val="00530126"/>
    <w:rsid w:val="0053049C"/>
    <w:rsid w:val="00530F5B"/>
    <w:rsid w:val="00531D38"/>
    <w:rsid w:val="005322C6"/>
    <w:rsid w:val="005327B3"/>
    <w:rsid w:val="0053319B"/>
    <w:rsid w:val="00533831"/>
    <w:rsid w:val="005341A8"/>
    <w:rsid w:val="00534AE0"/>
    <w:rsid w:val="00534D09"/>
    <w:rsid w:val="0053587E"/>
    <w:rsid w:val="00536CE9"/>
    <w:rsid w:val="00536E5F"/>
    <w:rsid w:val="00536E9C"/>
    <w:rsid w:val="005371E8"/>
    <w:rsid w:val="005375DF"/>
    <w:rsid w:val="00540C55"/>
    <w:rsid w:val="005413A7"/>
    <w:rsid w:val="00542B35"/>
    <w:rsid w:val="005441AE"/>
    <w:rsid w:val="005446E7"/>
    <w:rsid w:val="00544F72"/>
    <w:rsid w:val="005451CC"/>
    <w:rsid w:val="005458E5"/>
    <w:rsid w:val="005466F0"/>
    <w:rsid w:val="00547B17"/>
    <w:rsid w:val="00550966"/>
    <w:rsid w:val="00550CD4"/>
    <w:rsid w:val="00550D65"/>
    <w:rsid w:val="005511E2"/>
    <w:rsid w:val="00551881"/>
    <w:rsid w:val="005519A7"/>
    <w:rsid w:val="00551AE1"/>
    <w:rsid w:val="005528F6"/>
    <w:rsid w:val="00552BA7"/>
    <w:rsid w:val="00552FA3"/>
    <w:rsid w:val="00553B0E"/>
    <w:rsid w:val="005545F3"/>
    <w:rsid w:val="0055488D"/>
    <w:rsid w:val="00554D48"/>
    <w:rsid w:val="00555B5C"/>
    <w:rsid w:val="00555B79"/>
    <w:rsid w:val="00556507"/>
    <w:rsid w:val="005567A4"/>
    <w:rsid w:val="00556A30"/>
    <w:rsid w:val="00556F75"/>
    <w:rsid w:val="005575DE"/>
    <w:rsid w:val="00557A03"/>
    <w:rsid w:val="00557D2E"/>
    <w:rsid w:val="0056051C"/>
    <w:rsid w:val="00561175"/>
    <w:rsid w:val="0056124D"/>
    <w:rsid w:val="00561289"/>
    <w:rsid w:val="00561443"/>
    <w:rsid w:val="00561FB7"/>
    <w:rsid w:val="0056244F"/>
    <w:rsid w:val="00563831"/>
    <w:rsid w:val="005641D1"/>
    <w:rsid w:val="0056430F"/>
    <w:rsid w:val="00564569"/>
    <w:rsid w:val="005646B4"/>
    <w:rsid w:val="00566123"/>
    <w:rsid w:val="00566882"/>
    <w:rsid w:val="00567391"/>
    <w:rsid w:val="00567653"/>
    <w:rsid w:val="005706A0"/>
    <w:rsid w:val="005709A0"/>
    <w:rsid w:val="00570D13"/>
    <w:rsid w:val="00571192"/>
    <w:rsid w:val="00571426"/>
    <w:rsid w:val="00571BF7"/>
    <w:rsid w:val="005728A5"/>
    <w:rsid w:val="00572F9F"/>
    <w:rsid w:val="00573D66"/>
    <w:rsid w:val="0057666A"/>
    <w:rsid w:val="005767DB"/>
    <w:rsid w:val="0057764D"/>
    <w:rsid w:val="005825B3"/>
    <w:rsid w:val="00583992"/>
    <w:rsid w:val="00583A6E"/>
    <w:rsid w:val="00583A97"/>
    <w:rsid w:val="00583AD9"/>
    <w:rsid w:val="00584431"/>
    <w:rsid w:val="005845B0"/>
    <w:rsid w:val="00585407"/>
    <w:rsid w:val="0058578F"/>
    <w:rsid w:val="00585864"/>
    <w:rsid w:val="00586A35"/>
    <w:rsid w:val="00586F98"/>
    <w:rsid w:val="00590119"/>
    <w:rsid w:val="005909C6"/>
    <w:rsid w:val="00590D8C"/>
    <w:rsid w:val="005927BE"/>
    <w:rsid w:val="00592B6A"/>
    <w:rsid w:val="00592FBD"/>
    <w:rsid w:val="00593EFD"/>
    <w:rsid w:val="005945C4"/>
    <w:rsid w:val="00596082"/>
    <w:rsid w:val="00596087"/>
    <w:rsid w:val="005966D3"/>
    <w:rsid w:val="005968BD"/>
    <w:rsid w:val="00596BCE"/>
    <w:rsid w:val="00596F2A"/>
    <w:rsid w:val="00597259"/>
    <w:rsid w:val="00597658"/>
    <w:rsid w:val="005A15E7"/>
    <w:rsid w:val="005A24EF"/>
    <w:rsid w:val="005A32A8"/>
    <w:rsid w:val="005A37CD"/>
    <w:rsid w:val="005A3E77"/>
    <w:rsid w:val="005A42E9"/>
    <w:rsid w:val="005A4713"/>
    <w:rsid w:val="005A48D7"/>
    <w:rsid w:val="005A549E"/>
    <w:rsid w:val="005A559E"/>
    <w:rsid w:val="005A57BB"/>
    <w:rsid w:val="005A69BF"/>
    <w:rsid w:val="005A6E77"/>
    <w:rsid w:val="005A74BF"/>
    <w:rsid w:val="005A7E2F"/>
    <w:rsid w:val="005A7F75"/>
    <w:rsid w:val="005B1672"/>
    <w:rsid w:val="005B1848"/>
    <w:rsid w:val="005B18D5"/>
    <w:rsid w:val="005B1E45"/>
    <w:rsid w:val="005B2A3F"/>
    <w:rsid w:val="005B2ED3"/>
    <w:rsid w:val="005B323A"/>
    <w:rsid w:val="005B3CBA"/>
    <w:rsid w:val="005B423F"/>
    <w:rsid w:val="005B43F5"/>
    <w:rsid w:val="005B493F"/>
    <w:rsid w:val="005B4BA0"/>
    <w:rsid w:val="005B5727"/>
    <w:rsid w:val="005B5CB0"/>
    <w:rsid w:val="005B605A"/>
    <w:rsid w:val="005B6B55"/>
    <w:rsid w:val="005B7464"/>
    <w:rsid w:val="005B7CF6"/>
    <w:rsid w:val="005C0062"/>
    <w:rsid w:val="005C044B"/>
    <w:rsid w:val="005C07A5"/>
    <w:rsid w:val="005C12FF"/>
    <w:rsid w:val="005C1690"/>
    <w:rsid w:val="005C1BA2"/>
    <w:rsid w:val="005C2628"/>
    <w:rsid w:val="005C2978"/>
    <w:rsid w:val="005C2CD2"/>
    <w:rsid w:val="005C2D49"/>
    <w:rsid w:val="005C3113"/>
    <w:rsid w:val="005C361D"/>
    <w:rsid w:val="005C3D72"/>
    <w:rsid w:val="005C4437"/>
    <w:rsid w:val="005C518A"/>
    <w:rsid w:val="005C5281"/>
    <w:rsid w:val="005C5A5B"/>
    <w:rsid w:val="005C5E36"/>
    <w:rsid w:val="005C612E"/>
    <w:rsid w:val="005C61BF"/>
    <w:rsid w:val="005C6374"/>
    <w:rsid w:val="005C661C"/>
    <w:rsid w:val="005C6752"/>
    <w:rsid w:val="005C693A"/>
    <w:rsid w:val="005C75AD"/>
    <w:rsid w:val="005D037F"/>
    <w:rsid w:val="005D0695"/>
    <w:rsid w:val="005D0CCE"/>
    <w:rsid w:val="005D2017"/>
    <w:rsid w:val="005D2798"/>
    <w:rsid w:val="005D326A"/>
    <w:rsid w:val="005D363A"/>
    <w:rsid w:val="005D4027"/>
    <w:rsid w:val="005D436E"/>
    <w:rsid w:val="005D484C"/>
    <w:rsid w:val="005D5A71"/>
    <w:rsid w:val="005D6219"/>
    <w:rsid w:val="005D6B55"/>
    <w:rsid w:val="005D7E6E"/>
    <w:rsid w:val="005E04F8"/>
    <w:rsid w:val="005E0530"/>
    <w:rsid w:val="005E07D4"/>
    <w:rsid w:val="005E0F1B"/>
    <w:rsid w:val="005E22A3"/>
    <w:rsid w:val="005E2C30"/>
    <w:rsid w:val="005E3194"/>
    <w:rsid w:val="005E468E"/>
    <w:rsid w:val="005E47E7"/>
    <w:rsid w:val="005E555F"/>
    <w:rsid w:val="005E764D"/>
    <w:rsid w:val="005F037A"/>
    <w:rsid w:val="005F1189"/>
    <w:rsid w:val="005F2A11"/>
    <w:rsid w:val="005F30FF"/>
    <w:rsid w:val="005F33E3"/>
    <w:rsid w:val="005F35E1"/>
    <w:rsid w:val="005F3A1C"/>
    <w:rsid w:val="005F3E4C"/>
    <w:rsid w:val="005F3E9C"/>
    <w:rsid w:val="005F4115"/>
    <w:rsid w:val="005F49A0"/>
    <w:rsid w:val="005F4DD7"/>
    <w:rsid w:val="005F52DD"/>
    <w:rsid w:val="005F5C18"/>
    <w:rsid w:val="005F6A4A"/>
    <w:rsid w:val="005F6C3B"/>
    <w:rsid w:val="005F73C7"/>
    <w:rsid w:val="005F74DA"/>
    <w:rsid w:val="005F757D"/>
    <w:rsid w:val="005F7A30"/>
    <w:rsid w:val="006002C9"/>
    <w:rsid w:val="00600E60"/>
    <w:rsid w:val="006014BF"/>
    <w:rsid w:val="006022DB"/>
    <w:rsid w:val="00602557"/>
    <w:rsid w:val="00602C25"/>
    <w:rsid w:val="0060382A"/>
    <w:rsid w:val="00603B85"/>
    <w:rsid w:val="00604705"/>
    <w:rsid w:val="00605791"/>
    <w:rsid w:val="00606419"/>
    <w:rsid w:val="00606616"/>
    <w:rsid w:val="00606CEF"/>
    <w:rsid w:val="00607A60"/>
    <w:rsid w:val="0061010C"/>
    <w:rsid w:val="006104AF"/>
    <w:rsid w:val="00611DF8"/>
    <w:rsid w:val="00611FA1"/>
    <w:rsid w:val="0061273A"/>
    <w:rsid w:val="00612AA1"/>
    <w:rsid w:val="00612C56"/>
    <w:rsid w:val="00612D66"/>
    <w:rsid w:val="00612E4E"/>
    <w:rsid w:val="00613587"/>
    <w:rsid w:val="0061368B"/>
    <w:rsid w:val="00614162"/>
    <w:rsid w:val="00614F6B"/>
    <w:rsid w:val="006167BD"/>
    <w:rsid w:val="00616B77"/>
    <w:rsid w:val="00617746"/>
    <w:rsid w:val="00620296"/>
    <w:rsid w:val="00621AFA"/>
    <w:rsid w:val="00622048"/>
    <w:rsid w:val="006225EC"/>
    <w:rsid w:val="006229E3"/>
    <w:rsid w:val="00622B0C"/>
    <w:rsid w:val="0062315B"/>
    <w:rsid w:val="00623966"/>
    <w:rsid w:val="00624288"/>
    <w:rsid w:val="00624923"/>
    <w:rsid w:val="00625193"/>
    <w:rsid w:val="0062575F"/>
    <w:rsid w:val="00626A06"/>
    <w:rsid w:val="00626CF9"/>
    <w:rsid w:val="006272D0"/>
    <w:rsid w:val="0062FB45"/>
    <w:rsid w:val="00630062"/>
    <w:rsid w:val="00630099"/>
    <w:rsid w:val="00630228"/>
    <w:rsid w:val="00630563"/>
    <w:rsid w:val="006305A2"/>
    <w:rsid w:val="00630763"/>
    <w:rsid w:val="00630B41"/>
    <w:rsid w:val="00630CC2"/>
    <w:rsid w:val="006317A6"/>
    <w:rsid w:val="006318AC"/>
    <w:rsid w:val="00634126"/>
    <w:rsid w:val="006344D0"/>
    <w:rsid w:val="00634524"/>
    <w:rsid w:val="00634878"/>
    <w:rsid w:val="006348B8"/>
    <w:rsid w:val="0063608B"/>
    <w:rsid w:val="00636119"/>
    <w:rsid w:val="00636645"/>
    <w:rsid w:val="006367F7"/>
    <w:rsid w:val="0063723F"/>
    <w:rsid w:val="00637CD7"/>
    <w:rsid w:val="00637D3B"/>
    <w:rsid w:val="00637FF5"/>
    <w:rsid w:val="0064009E"/>
    <w:rsid w:val="006403D8"/>
    <w:rsid w:val="0064057D"/>
    <w:rsid w:val="0064074C"/>
    <w:rsid w:val="00640859"/>
    <w:rsid w:val="00640A93"/>
    <w:rsid w:val="00641A67"/>
    <w:rsid w:val="00641F9D"/>
    <w:rsid w:val="00643811"/>
    <w:rsid w:val="006439D8"/>
    <w:rsid w:val="006443CA"/>
    <w:rsid w:val="00644432"/>
    <w:rsid w:val="00644AC8"/>
    <w:rsid w:val="00644D7D"/>
    <w:rsid w:val="00645AE8"/>
    <w:rsid w:val="0064683B"/>
    <w:rsid w:val="00646C8C"/>
    <w:rsid w:val="00646CD1"/>
    <w:rsid w:val="00646F6D"/>
    <w:rsid w:val="006476DA"/>
    <w:rsid w:val="006501E3"/>
    <w:rsid w:val="00650463"/>
    <w:rsid w:val="006509FE"/>
    <w:rsid w:val="00651221"/>
    <w:rsid w:val="006514CD"/>
    <w:rsid w:val="00651685"/>
    <w:rsid w:val="00651AB9"/>
    <w:rsid w:val="0065275A"/>
    <w:rsid w:val="00652788"/>
    <w:rsid w:val="00652AAF"/>
    <w:rsid w:val="00652D61"/>
    <w:rsid w:val="0065331A"/>
    <w:rsid w:val="0065412F"/>
    <w:rsid w:val="006544D5"/>
    <w:rsid w:val="00654D92"/>
    <w:rsid w:val="00655262"/>
    <w:rsid w:val="006557E3"/>
    <w:rsid w:val="00655A73"/>
    <w:rsid w:val="00657A88"/>
    <w:rsid w:val="00657DC8"/>
    <w:rsid w:val="00657FC4"/>
    <w:rsid w:val="006606B6"/>
    <w:rsid w:val="006608F4"/>
    <w:rsid w:val="00660A05"/>
    <w:rsid w:val="00660C7B"/>
    <w:rsid w:val="00660E84"/>
    <w:rsid w:val="00661150"/>
    <w:rsid w:val="00661238"/>
    <w:rsid w:val="00661820"/>
    <w:rsid w:val="00662324"/>
    <w:rsid w:val="006624A0"/>
    <w:rsid w:val="00662DCD"/>
    <w:rsid w:val="00662F1D"/>
    <w:rsid w:val="00662FC0"/>
    <w:rsid w:val="006633B7"/>
    <w:rsid w:val="00663C1C"/>
    <w:rsid w:val="00664F6E"/>
    <w:rsid w:val="00665484"/>
    <w:rsid w:val="0066570D"/>
    <w:rsid w:val="006662AF"/>
    <w:rsid w:val="006666BB"/>
    <w:rsid w:val="006674A1"/>
    <w:rsid w:val="00667AC0"/>
    <w:rsid w:val="00667E49"/>
    <w:rsid w:val="00670649"/>
    <w:rsid w:val="00670B5A"/>
    <w:rsid w:val="00671011"/>
    <w:rsid w:val="00671CEE"/>
    <w:rsid w:val="00671D8B"/>
    <w:rsid w:val="00671EDA"/>
    <w:rsid w:val="00671F8F"/>
    <w:rsid w:val="006721AF"/>
    <w:rsid w:val="00675128"/>
    <w:rsid w:val="00676215"/>
    <w:rsid w:val="006763DB"/>
    <w:rsid w:val="00676484"/>
    <w:rsid w:val="00676C43"/>
    <w:rsid w:val="00677674"/>
    <w:rsid w:val="00677F56"/>
    <w:rsid w:val="00677FE7"/>
    <w:rsid w:val="00680611"/>
    <w:rsid w:val="00680E2C"/>
    <w:rsid w:val="006812CF"/>
    <w:rsid w:val="00681A0F"/>
    <w:rsid w:val="00681BBC"/>
    <w:rsid w:val="00681F7C"/>
    <w:rsid w:val="0068219F"/>
    <w:rsid w:val="00682DA7"/>
    <w:rsid w:val="00683CA6"/>
    <w:rsid w:val="00683CD4"/>
    <w:rsid w:val="006846B0"/>
    <w:rsid w:val="00684A9E"/>
    <w:rsid w:val="0068554C"/>
    <w:rsid w:val="00685728"/>
    <w:rsid w:val="00685A26"/>
    <w:rsid w:val="006863CB"/>
    <w:rsid w:val="00686F11"/>
    <w:rsid w:val="00686F67"/>
    <w:rsid w:val="00687398"/>
    <w:rsid w:val="00687DF2"/>
    <w:rsid w:val="0069059C"/>
    <w:rsid w:val="0069174C"/>
    <w:rsid w:val="00691B7B"/>
    <w:rsid w:val="00691EEE"/>
    <w:rsid w:val="00691F72"/>
    <w:rsid w:val="006926C0"/>
    <w:rsid w:val="00693EE5"/>
    <w:rsid w:val="00694484"/>
    <w:rsid w:val="0069472B"/>
    <w:rsid w:val="00694749"/>
    <w:rsid w:val="006947B5"/>
    <w:rsid w:val="00694C19"/>
    <w:rsid w:val="00694E28"/>
    <w:rsid w:val="00694EE7"/>
    <w:rsid w:val="00695583"/>
    <w:rsid w:val="006961DC"/>
    <w:rsid w:val="00696A89"/>
    <w:rsid w:val="0069749A"/>
    <w:rsid w:val="006978B2"/>
    <w:rsid w:val="006A0024"/>
    <w:rsid w:val="006A1119"/>
    <w:rsid w:val="006A22F6"/>
    <w:rsid w:val="006A29E8"/>
    <w:rsid w:val="006A2A81"/>
    <w:rsid w:val="006A2D97"/>
    <w:rsid w:val="006A436A"/>
    <w:rsid w:val="006A4731"/>
    <w:rsid w:val="006A51C7"/>
    <w:rsid w:val="006A523F"/>
    <w:rsid w:val="006A5605"/>
    <w:rsid w:val="006A5621"/>
    <w:rsid w:val="006A5D64"/>
    <w:rsid w:val="006A7171"/>
    <w:rsid w:val="006B0E0F"/>
    <w:rsid w:val="006B1C40"/>
    <w:rsid w:val="006B20CC"/>
    <w:rsid w:val="006B24B8"/>
    <w:rsid w:val="006B275B"/>
    <w:rsid w:val="006B2FA7"/>
    <w:rsid w:val="006B35A0"/>
    <w:rsid w:val="006B4623"/>
    <w:rsid w:val="006B4AC8"/>
    <w:rsid w:val="006B4C6C"/>
    <w:rsid w:val="006B5789"/>
    <w:rsid w:val="006B57DF"/>
    <w:rsid w:val="006B6511"/>
    <w:rsid w:val="006B6731"/>
    <w:rsid w:val="006B6BB8"/>
    <w:rsid w:val="006B7194"/>
    <w:rsid w:val="006C060C"/>
    <w:rsid w:val="006C09FE"/>
    <w:rsid w:val="006C10EA"/>
    <w:rsid w:val="006C13D1"/>
    <w:rsid w:val="006C13DD"/>
    <w:rsid w:val="006C17A9"/>
    <w:rsid w:val="006C1D84"/>
    <w:rsid w:val="006C2007"/>
    <w:rsid w:val="006C2647"/>
    <w:rsid w:val="006C2CB5"/>
    <w:rsid w:val="006C43CF"/>
    <w:rsid w:val="006C460B"/>
    <w:rsid w:val="006C4BE3"/>
    <w:rsid w:val="006C4CC9"/>
    <w:rsid w:val="006C5A5E"/>
    <w:rsid w:val="006C5B9A"/>
    <w:rsid w:val="006C63B2"/>
    <w:rsid w:val="006C665F"/>
    <w:rsid w:val="006C6A6C"/>
    <w:rsid w:val="006C71CD"/>
    <w:rsid w:val="006C74FA"/>
    <w:rsid w:val="006C773C"/>
    <w:rsid w:val="006D0B91"/>
    <w:rsid w:val="006D0D4E"/>
    <w:rsid w:val="006D0E9B"/>
    <w:rsid w:val="006D14CD"/>
    <w:rsid w:val="006D1A16"/>
    <w:rsid w:val="006D1C6A"/>
    <w:rsid w:val="006D1D23"/>
    <w:rsid w:val="006D2239"/>
    <w:rsid w:val="006D2717"/>
    <w:rsid w:val="006D3C2B"/>
    <w:rsid w:val="006D42F8"/>
    <w:rsid w:val="006D42FA"/>
    <w:rsid w:val="006D538A"/>
    <w:rsid w:val="006D53BA"/>
    <w:rsid w:val="006D560C"/>
    <w:rsid w:val="006D5634"/>
    <w:rsid w:val="006D5A18"/>
    <w:rsid w:val="006D5A73"/>
    <w:rsid w:val="006D7612"/>
    <w:rsid w:val="006E0D12"/>
    <w:rsid w:val="006E1A84"/>
    <w:rsid w:val="006E2D1A"/>
    <w:rsid w:val="006E320C"/>
    <w:rsid w:val="006E394B"/>
    <w:rsid w:val="006E3AE8"/>
    <w:rsid w:val="006E4407"/>
    <w:rsid w:val="006E5188"/>
    <w:rsid w:val="006E68B3"/>
    <w:rsid w:val="006E71A7"/>
    <w:rsid w:val="006E72E4"/>
    <w:rsid w:val="006E75D0"/>
    <w:rsid w:val="006E7653"/>
    <w:rsid w:val="006E7CB8"/>
    <w:rsid w:val="006F02E0"/>
    <w:rsid w:val="006F039B"/>
    <w:rsid w:val="006F0410"/>
    <w:rsid w:val="006F050A"/>
    <w:rsid w:val="006F0804"/>
    <w:rsid w:val="006F0F16"/>
    <w:rsid w:val="006F114A"/>
    <w:rsid w:val="006F1681"/>
    <w:rsid w:val="006F1C31"/>
    <w:rsid w:val="006F276A"/>
    <w:rsid w:val="006F2A41"/>
    <w:rsid w:val="006F2C1C"/>
    <w:rsid w:val="006F32EC"/>
    <w:rsid w:val="006F4D92"/>
    <w:rsid w:val="006F4EF0"/>
    <w:rsid w:val="006F4F1B"/>
    <w:rsid w:val="006F51D9"/>
    <w:rsid w:val="006F582B"/>
    <w:rsid w:val="006F598B"/>
    <w:rsid w:val="006F5E6B"/>
    <w:rsid w:val="006F627E"/>
    <w:rsid w:val="006F66F4"/>
    <w:rsid w:val="006F6A61"/>
    <w:rsid w:val="00700446"/>
    <w:rsid w:val="00701397"/>
    <w:rsid w:val="007017B9"/>
    <w:rsid w:val="007018A6"/>
    <w:rsid w:val="007019C1"/>
    <w:rsid w:val="00701FA6"/>
    <w:rsid w:val="0070201B"/>
    <w:rsid w:val="00702C25"/>
    <w:rsid w:val="00702EF0"/>
    <w:rsid w:val="0070306F"/>
    <w:rsid w:val="007032BB"/>
    <w:rsid w:val="007039FF"/>
    <w:rsid w:val="00703EC9"/>
    <w:rsid w:val="007041C4"/>
    <w:rsid w:val="007041EA"/>
    <w:rsid w:val="0070473B"/>
    <w:rsid w:val="0070483E"/>
    <w:rsid w:val="0070531E"/>
    <w:rsid w:val="00705740"/>
    <w:rsid w:val="00705BBF"/>
    <w:rsid w:val="007061B1"/>
    <w:rsid w:val="00706B61"/>
    <w:rsid w:val="0070777E"/>
    <w:rsid w:val="00710280"/>
    <w:rsid w:val="007112CE"/>
    <w:rsid w:val="00711384"/>
    <w:rsid w:val="00711AD9"/>
    <w:rsid w:val="0071286C"/>
    <w:rsid w:val="00712985"/>
    <w:rsid w:val="007130F4"/>
    <w:rsid w:val="0071411A"/>
    <w:rsid w:val="00714687"/>
    <w:rsid w:val="00715A49"/>
    <w:rsid w:val="007164AE"/>
    <w:rsid w:val="00717759"/>
    <w:rsid w:val="00717FB2"/>
    <w:rsid w:val="007204E7"/>
    <w:rsid w:val="007206E6"/>
    <w:rsid w:val="00720CEB"/>
    <w:rsid w:val="00720E78"/>
    <w:rsid w:val="0072109A"/>
    <w:rsid w:val="00721DB1"/>
    <w:rsid w:val="007225FE"/>
    <w:rsid w:val="007228F0"/>
    <w:rsid w:val="0072296D"/>
    <w:rsid w:val="00723C13"/>
    <w:rsid w:val="007249CB"/>
    <w:rsid w:val="00724CF5"/>
    <w:rsid w:val="007250FE"/>
    <w:rsid w:val="00726013"/>
    <w:rsid w:val="007262D8"/>
    <w:rsid w:val="00726DEA"/>
    <w:rsid w:val="00727914"/>
    <w:rsid w:val="00727D97"/>
    <w:rsid w:val="00727EBD"/>
    <w:rsid w:val="00730098"/>
    <w:rsid w:val="007302DA"/>
    <w:rsid w:val="007307E2"/>
    <w:rsid w:val="00730A34"/>
    <w:rsid w:val="00730B24"/>
    <w:rsid w:val="007315A3"/>
    <w:rsid w:val="00732243"/>
    <w:rsid w:val="007323E8"/>
    <w:rsid w:val="00732AA4"/>
    <w:rsid w:val="00732D22"/>
    <w:rsid w:val="00733F56"/>
    <w:rsid w:val="00734017"/>
    <w:rsid w:val="00734CF4"/>
    <w:rsid w:val="00734D62"/>
    <w:rsid w:val="0073620B"/>
    <w:rsid w:val="00736339"/>
    <w:rsid w:val="00736A19"/>
    <w:rsid w:val="00736B9D"/>
    <w:rsid w:val="007370B1"/>
    <w:rsid w:val="007370E6"/>
    <w:rsid w:val="0073770F"/>
    <w:rsid w:val="007379C8"/>
    <w:rsid w:val="00737DBA"/>
    <w:rsid w:val="0074076A"/>
    <w:rsid w:val="00740DA9"/>
    <w:rsid w:val="00740EA2"/>
    <w:rsid w:val="0074120B"/>
    <w:rsid w:val="0074195E"/>
    <w:rsid w:val="00741C03"/>
    <w:rsid w:val="00741F39"/>
    <w:rsid w:val="0074281A"/>
    <w:rsid w:val="007431A6"/>
    <w:rsid w:val="00743328"/>
    <w:rsid w:val="00744C60"/>
    <w:rsid w:val="007451FF"/>
    <w:rsid w:val="00745373"/>
    <w:rsid w:val="007457D0"/>
    <w:rsid w:val="00746608"/>
    <w:rsid w:val="00746799"/>
    <w:rsid w:val="00747254"/>
    <w:rsid w:val="007478D3"/>
    <w:rsid w:val="00747C88"/>
    <w:rsid w:val="00747E69"/>
    <w:rsid w:val="007501FB"/>
    <w:rsid w:val="00750536"/>
    <w:rsid w:val="00751095"/>
    <w:rsid w:val="00751EC1"/>
    <w:rsid w:val="00752225"/>
    <w:rsid w:val="00752546"/>
    <w:rsid w:val="00753548"/>
    <w:rsid w:val="00753C9B"/>
    <w:rsid w:val="007541D4"/>
    <w:rsid w:val="007543FF"/>
    <w:rsid w:val="00754A1D"/>
    <w:rsid w:val="00755396"/>
    <w:rsid w:val="00755788"/>
    <w:rsid w:val="00756B4B"/>
    <w:rsid w:val="007573FE"/>
    <w:rsid w:val="00757EBC"/>
    <w:rsid w:val="007608D9"/>
    <w:rsid w:val="00760904"/>
    <w:rsid w:val="00760A81"/>
    <w:rsid w:val="00760CB0"/>
    <w:rsid w:val="007610BC"/>
    <w:rsid w:val="00761346"/>
    <w:rsid w:val="0076150C"/>
    <w:rsid w:val="0076195E"/>
    <w:rsid w:val="00761E87"/>
    <w:rsid w:val="007622D0"/>
    <w:rsid w:val="00763038"/>
    <w:rsid w:val="007639CC"/>
    <w:rsid w:val="007639D0"/>
    <w:rsid w:val="00763EC3"/>
    <w:rsid w:val="00764059"/>
    <w:rsid w:val="00764442"/>
    <w:rsid w:val="007647B0"/>
    <w:rsid w:val="00765265"/>
    <w:rsid w:val="00765302"/>
    <w:rsid w:val="0076651F"/>
    <w:rsid w:val="00766ACE"/>
    <w:rsid w:val="007670AA"/>
    <w:rsid w:val="00770187"/>
    <w:rsid w:val="007705BA"/>
    <w:rsid w:val="00770967"/>
    <w:rsid w:val="00771DC3"/>
    <w:rsid w:val="00773B84"/>
    <w:rsid w:val="007743A0"/>
    <w:rsid w:val="007756CD"/>
    <w:rsid w:val="007758A7"/>
    <w:rsid w:val="00775A81"/>
    <w:rsid w:val="00775D72"/>
    <w:rsid w:val="007764C1"/>
    <w:rsid w:val="0077683C"/>
    <w:rsid w:val="00776938"/>
    <w:rsid w:val="0077742D"/>
    <w:rsid w:val="00777B84"/>
    <w:rsid w:val="007800CE"/>
    <w:rsid w:val="00780227"/>
    <w:rsid w:val="0078078F"/>
    <w:rsid w:val="00781B2D"/>
    <w:rsid w:val="00782836"/>
    <w:rsid w:val="00782CB5"/>
    <w:rsid w:val="00782FCB"/>
    <w:rsid w:val="00783350"/>
    <w:rsid w:val="0078384C"/>
    <w:rsid w:val="00784426"/>
    <w:rsid w:val="007844BE"/>
    <w:rsid w:val="007846A9"/>
    <w:rsid w:val="00786598"/>
    <w:rsid w:val="00786A71"/>
    <w:rsid w:val="0078731F"/>
    <w:rsid w:val="007877DE"/>
    <w:rsid w:val="007901B8"/>
    <w:rsid w:val="0079092E"/>
    <w:rsid w:val="00791780"/>
    <w:rsid w:val="0079217F"/>
    <w:rsid w:val="00793451"/>
    <w:rsid w:val="00793808"/>
    <w:rsid w:val="00793A18"/>
    <w:rsid w:val="007942E2"/>
    <w:rsid w:val="00794695"/>
    <w:rsid w:val="0079472E"/>
    <w:rsid w:val="00794B5B"/>
    <w:rsid w:val="00794CEB"/>
    <w:rsid w:val="0079682F"/>
    <w:rsid w:val="00796E16"/>
    <w:rsid w:val="0079734F"/>
    <w:rsid w:val="00797D32"/>
    <w:rsid w:val="00797D60"/>
    <w:rsid w:val="00797FD0"/>
    <w:rsid w:val="007A1573"/>
    <w:rsid w:val="007A1E01"/>
    <w:rsid w:val="007A2C6F"/>
    <w:rsid w:val="007A2FCC"/>
    <w:rsid w:val="007A32BF"/>
    <w:rsid w:val="007A3351"/>
    <w:rsid w:val="007A3C27"/>
    <w:rsid w:val="007A3F4E"/>
    <w:rsid w:val="007A424C"/>
    <w:rsid w:val="007A481F"/>
    <w:rsid w:val="007A502C"/>
    <w:rsid w:val="007A555E"/>
    <w:rsid w:val="007A579F"/>
    <w:rsid w:val="007A5CFF"/>
    <w:rsid w:val="007A5E4C"/>
    <w:rsid w:val="007A62C8"/>
    <w:rsid w:val="007A6540"/>
    <w:rsid w:val="007A65E5"/>
    <w:rsid w:val="007A76A4"/>
    <w:rsid w:val="007B0840"/>
    <w:rsid w:val="007B12B7"/>
    <w:rsid w:val="007B1C7C"/>
    <w:rsid w:val="007B2091"/>
    <w:rsid w:val="007B27DD"/>
    <w:rsid w:val="007B310B"/>
    <w:rsid w:val="007B3175"/>
    <w:rsid w:val="007B3710"/>
    <w:rsid w:val="007B3A84"/>
    <w:rsid w:val="007B4203"/>
    <w:rsid w:val="007B461B"/>
    <w:rsid w:val="007B4AA6"/>
    <w:rsid w:val="007B5A7F"/>
    <w:rsid w:val="007B5EA6"/>
    <w:rsid w:val="007B7047"/>
    <w:rsid w:val="007B7706"/>
    <w:rsid w:val="007B7A50"/>
    <w:rsid w:val="007C0014"/>
    <w:rsid w:val="007C04F0"/>
    <w:rsid w:val="007C273F"/>
    <w:rsid w:val="007C2EE9"/>
    <w:rsid w:val="007C321C"/>
    <w:rsid w:val="007C4123"/>
    <w:rsid w:val="007C4A9F"/>
    <w:rsid w:val="007C57E7"/>
    <w:rsid w:val="007C6A9C"/>
    <w:rsid w:val="007C7F9A"/>
    <w:rsid w:val="007D066D"/>
    <w:rsid w:val="007D0CBA"/>
    <w:rsid w:val="007D18B0"/>
    <w:rsid w:val="007D191E"/>
    <w:rsid w:val="007D1C51"/>
    <w:rsid w:val="007D2363"/>
    <w:rsid w:val="007D2CA0"/>
    <w:rsid w:val="007D3AB3"/>
    <w:rsid w:val="007D3C28"/>
    <w:rsid w:val="007D4EB2"/>
    <w:rsid w:val="007D5151"/>
    <w:rsid w:val="007D51B2"/>
    <w:rsid w:val="007D541D"/>
    <w:rsid w:val="007D597F"/>
    <w:rsid w:val="007D6C94"/>
    <w:rsid w:val="007D746D"/>
    <w:rsid w:val="007D7E84"/>
    <w:rsid w:val="007E01DF"/>
    <w:rsid w:val="007E0234"/>
    <w:rsid w:val="007E05DB"/>
    <w:rsid w:val="007E0B4F"/>
    <w:rsid w:val="007E0E35"/>
    <w:rsid w:val="007E0F59"/>
    <w:rsid w:val="007E17D3"/>
    <w:rsid w:val="007E1D5F"/>
    <w:rsid w:val="007E2E24"/>
    <w:rsid w:val="007E374C"/>
    <w:rsid w:val="007E379B"/>
    <w:rsid w:val="007E3A25"/>
    <w:rsid w:val="007E436A"/>
    <w:rsid w:val="007E44D2"/>
    <w:rsid w:val="007E53AB"/>
    <w:rsid w:val="007E6963"/>
    <w:rsid w:val="007E6C1A"/>
    <w:rsid w:val="007E709C"/>
    <w:rsid w:val="007E74A4"/>
    <w:rsid w:val="007E7648"/>
    <w:rsid w:val="007E7D32"/>
    <w:rsid w:val="007E7EB2"/>
    <w:rsid w:val="007F0FDC"/>
    <w:rsid w:val="007F120B"/>
    <w:rsid w:val="007F169D"/>
    <w:rsid w:val="007F1C82"/>
    <w:rsid w:val="007F2B19"/>
    <w:rsid w:val="007F2D1D"/>
    <w:rsid w:val="007F39CF"/>
    <w:rsid w:val="007F4A2F"/>
    <w:rsid w:val="007F4AD4"/>
    <w:rsid w:val="007F4DF8"/>
    <w:rsid w:val="007F5544"/>
    <w:rsid w:val="007F57A3"/>
    <w:rsid w:val="007F5FCB"/>
    <w:rsid w:val="007F61D9"/>
    <w:rsid w:val="007F66B3"/>
    <w:rsid w:val="007F6909"/>
    <w:rsid w:val="007F7AB5"/>
    <w:rsid w:val="00800A0E"/>
    <w:rsid w:val="00800D59"/>
    <w:rsid w:val="008022DE"/>
    <w:rsid w:val="008025DD"/>
    <w:rsid w:val="00802E06"/>
    <w:rsid w:val="00802F13"/>
    <w:rsid w:val="00803736"/>
    <w:rsid w:val="00803B96"/>
    <w:rsid w:val="00804078"/>
    <w:rsid w:val="00804AD6"/>
    <w:rsid w:val="008051C3"/>
    <w:rsid w:val="00805F87"/>
    <w:rsid w:val="00805FED"/>
    <w:rsid w:val="00806A87"/>
    <w:rsid w:val="00806AE4"/>
    <w:rsid w:val="00806C7B"/>
    <w:rsid w:val="00807178"/>
    <w:rsid w:val="00807525"/>
    <w:rsid w:val="0080788D"/>
    <w:rsid w:val="00807A27"/>
    <w:rsid w:val="008106E9"/>
    <w:rsid w:val="00810CE2"/>
    <w:rsid w:val="0081146E"/>
    <w:rsid w:val="00811B16"/>
    <w:rsid w:val="00811B3A"/>
    <w:rsid w:val="00811EEA"/>
    <w:rsid w:val="00812558"/>
    <w:rsid w:val="00812B60"/>
    <w:rsid w:val="00813997"/>
    <w:rsid w:val="00813E51"/>
    <w:rsid w:val="00814370"/>
    <w:rsid w:val="0081440E"/>
    <w:rsid w:val="00814ECD"/>
    <w:rsid w:val="008150D4"/>
    <w:rsid w:val="00815167"/>
    <w:rsid w:val="008205FC"/>
    <w:rsid w:val="0082267D"/>
    <w:rsid w:val="00823DF6"/>
    <w:rsid w:val="00823F6C"/>
    <w:rsid w:val="00824131"/>
    <w:rsid w:val="00825284"/>
    <w:rsid w:val="00825FB6"/>
    <w:rsid w:val="008262DE"/>
    <w:rsid w:val="00827878"/>
    <w:rsid w:val="0082791C"/>
    <w:rsid w:val="008308C6"/>
    <w:rsid w:val="008313F7"/>
    <w:rsid w:val="008314CB"/>
    <w:rsid w:val="0083170D"/>
    <w:rsid w:val="00831ED3"/>
    <w:rsid w:val="008320C3"/>
    <w:rsid w:val="008323C2"/>
    <w:rsid w:val="0083387A"/>
    <w:rsid w:val="00834060"/>
    <w:rsid w:val="0083556A"/>
    <w:rsid w:val="00835736"/>
    <w:rsid w:val="00835BF7"/>
    <w:rsid w:val="00835EF8"/>
    <w:rsid w:val="0083616A"/>
    <w:rsid w:val="0083643A"/>
    <w:rsid w:val="00836ADC"/>
    <w:rsid w:val="00836E69"/>
    <w:rsid w:val="00837359"/>
    <w:rsid w:val="0083735E"/>
    <w:rsid w:val="0083777D"/>
    <w:rsid w:val="00837CBF"/>
    <w:rsid w:val="0084079A"/>
    <w:rsid w:val="00840D74"/>
    <w:rsid w:val="0084166B"/>
    <w:rsid w:val="00841750"/>
    <w:rsid w:val="00842096"/>
    <w:rsid w:val="00842C0C"/>
    <w:rsid w:val="008434C8"/>
    <w:rsid w:val="00843705"/>
    <w:rsid w:val="00843845"/>
    <w:rsid w:val="0084493F"/>
    <w:rsid w:val="00846351"/>
    <w:rsid w:val="00846A71"/>
    <w:rsid w:val="00847A31"/>
    <w:rsid w:val="00847C9A"/>
    <w:rsid w:val="00847FB9"/>
    <w:rsid w:val="00850D0C"/>
    <w:rsid w:val="008514D7"/>
    <w:rsid w:val="00851FBE"/>
    <w:rsid w:val="008521A3"/>
    <w:rsid w:val="008537A4"/>
    <w:rsid w:val="008540C5"/>
    <w:rsid w:val="00855220"/>
    <w:rsid w:val="0085542F"/>
    <w:rsid w:val="0085553A"/>
    <w:rsid w:val="00856450"/>
    <w:rsid w:val="00856A0A"/>
    <w:rsid w:val="00857FE1"/>
    <w:rsid w:val="00860420"/>
    <w:rsid w:val="0086086D"/>
    <w:rsid w:val="0086164B"/>
    <w:rsid w:val="0086188A"/>
    <w:rsid w:val="00863D1E"/>
    <w:rsid w:val="0086479B"/>
    <w:rsid w:val="00865327"/>
    <w:rsid w:val="00866586"/>
    <w:rsid w:val="00866A32"/>
    <w:rsid w:val="0086755A"/>
    <w:rsid w:val="008675CB"/>
    <w:rsid w:val="008678BB"/>
    <w:rsid w:val="00870805"/>
    <w:rsid w:val="00870C92"/>
    <w:rsid w:val="008718F6"/>
    <w:rsid w:val="00871CBF"/>
    <w:rsid w:val="00871E83"/>
    <w:rsid w:val="008725C0"/>
    <w:rsid w:val="008728FC"/>
    <w:rsid w:val="0087521D"/>
    <w:rsid w:val="008758A4"/>
    <w:rsid w:val="00876125"/>
    <w:rsid w:val="00877272"/>
    <w:rsid w:val="00877D4E"/>
    <w:rsid w:val="00880C9C"/>
    <w:rsid w:val="008814B0"/>
    <w:rsid w:val="00881C53"/>
    <w:rsid w:val="00881E76"/>
    <w:rsid w:val="00882307"/>
    <w:rsid w:val="00882D61"/>
    <w:rsid w:val="00882DEF"/>
    <w:rsid w:val="0088330A"/>
    <w:rsid w:val="00883AFE"/>
    <w:rsid w:val="00883B1E"/>
    <w:rsid w:val="00883C12"/>
    <w:rsid w:val="00883FC9"/>
    <w:rsid w:val="00886AD2"/>
    <w:rsid w:val="00890236"/>
    <w:rsid w:val="0089066F"/>
    <w:rsid w:val="00890759"/>
    <w:rsid w:val="008907F6"/>
    <w:rsid w:val="00890EC5"/>
    <w:rsid w:val="008910E4"/>
    <w:rsid w:val="00891357"/>
    <w:rsid w:val="008917E0"/>
    <w:rsid w:val="00891A1D"/>
    <w:rsid w:val="00891CA4"/>
    <w:rsid w:val="00891F57"/>
    <w:rsid w:val="00892287"/>
    <w:rsid w:val="00892EC6"/>
    <w:rsid w:val="00893715"/>
    <w:rsid w:val="00893851"/>
    <w:rsid w:val="008949E1"/>
    <w:rsid w:val="00894BD6"/>
    <w:rsid w:val="00894D24"/>
    <w:rsid w:val="008953AD"/>
    <w:rsid w:val="008954AA"/>
    <w:rsid w:val="00896524"/>
    <w:rsid w:val="00896D36"/>
    <w:rsid w:val="008970AD"/>
    <w:rsid w:val="00897451"/>
    <w:rsid w:val="0089760A"/>
    <w:rsid w:val="0089792B"/>
    <w:rsid w:val="00897A81"/>
    <w:rsid w:val="008A0B61"/>
    <w:rsid w:val="008A0DA9"/>
    <w:rsid w:val="008A107F"/>
    <w:rsid w:val="008A1268"/>
    <w:rsid w:val="008A1732"/>
    <w:rsid w:val="008A1915"/>
    <w:rsid w:val="008A19AE"/>
    <w:rsid w:val="008A2711"/>
    <w:rsid w:val="008A2981"/>
    <w:rsid w:val="008A2EAA"/>
    <w:rsid w:val="008A3008"/>
    <w:rsid w:val="008A4319"/>
    <w:rsid w:val="008A4422"/>
    <w:rsid w:val="008A45AD"/>
    <w:rsid w:val="008A487A"/>
    <w:rsid w:val="008A49E0"/>
    <w:rsid w:val="008A4B47"/>
    <w:rsid w:val="008A572F"/>
    <w:rsid w:val="008A5F9C"/>
    <w:rsid w:val="008A665A"/>
    <w:rsid w:val="008A6E01"/>
    <w:rsid w:val="008B05BC"/>
    <w:rsid w:val="008B0648"/>
    <w:rsid w:val="008B1EFD"/>
    <w:rsid w:val="008B28C7"/>
    <w:rsid w:val="008B2F2E"/>
    <w:rsid w:val="008B3389"/>
    <w:rsid w:val="008B4826"/>
    <w:rsid w:val="008B4B94"/>
    <w:rsid w:val="008B4C30"/>
    <w:rsid w:val="008B502A"/>
    <w:rsid w:val="008B623B"/>
    <w:rsid w:val="008B710D"/>
    <w:rsid w:val="008C01D9"/>
    <w:rsid w:val="008C043B"/>
    <w:rsid w:val="008C28CB"/>
    <w:rsid w:val="008C4DFB"/>
    <w:rsid w:val="008C6DBA"/>
    <w:rsid w:val="008C6E83"/>
    <w:rsid w:val="008C7219"/>
    <w:rsid w:val="008C72C9"/>
    <w:rsid w:val="008D0204"/>
    <w:rsid w:val="008D136D"/>
    <w:rsid w:val="008D153B"/>
    <w:rsid w:val="008D2A42"/>
    <w:rsid w:val="008D2CDB"/>
    <w:rsid w:val="008D3267"/>
    <w:rsid w:val="008D4318"/>
    <w:rsid w:val="008D463D"/>
    <w:rsid w:val="008D4A83"/>
    <w:rsid w:val="008D4FD2"/>
    <w:rsid w:val="008D5238"/>
    <w:rsid w:val="008D56A3"/>
    <w:rsid w:val="008D5BB6"/>
    <w:rsid w:val="008D6816"/>
    <w:rsid w:val="008D7148"/>
    <w:rsid w:val="008D72A3"/>
    <w:rsid w:val="008E0F4A"/>
    <w:rsid w:val="008E121F"/>
    <w:rsid w:val="008E1860"/>
    <w:rsid w:val="008E1B37"/>
    <w:rsid w:val="008E2475"/>
    <w:rsid w:val="008E2CFC"/>
    <w:rsid w:val="008E413D"/>
    <w:rsid w:val="008E4350"/>
    <w:rsid w:val="008E4396"/>
    <w:rsid w:val="008E4D95"/>
    <w:rsid w:val="008E5759"/>
    <w:rsid w:val="008E5D71"/>
    <w:rsid w:val="008E6228"/>
    <w:rsid w:val="008E7207"/>
    <w:rsid w:val="008F0240"/>
    <w:rsid w:val="008F07B0"/>
    <w:rsid w:val="008F13E4"/>
    <w:rsid w:val="008F1CCB"/>
    <w:rsid w:val="008F24BC"/>
    <w:rsid w:val="008F2C5F"/>
    <w:rsid w:val="008F33F6"/>
    <w:rsid w:val="008F352B"/>
    <w:rsid w:val="008F383C"/>
    <w:rsid w:val="008F3A40"/>
    <w:rsid w:val="008F482A"/>
    <w:rsid w:val="008F5996"/>
    <w:rsid w:val="008F6FB8"/>
    <w:rsid w:val="008F6FCE"/>
    <w:rsid w:val="008F746F"/>
    <w:rsid w:val="00900890"/>
    <w:rsid w:val="009009E8"/>
    <w:rsid w:val="00900E2E"/>
    <w:rsid w:val="009010B7"/>
    <w:rsid w:val="00901958"/>
    <w:rsid w:val="00901995"/>
    <w:rsid w:val="00901BCB"/>
    <w:rsid w:val="00902050"/>
    <w:rsid w:val="00902533"/>
    <w:rsid w:val="0090259C"/>
    <w:rsid w:val="00903DEA"/>
    <w:rsid w:val="00904F69"/>
    <w:rsid w:val="00905247"/>
    <w:rsid w:val="00905DD8"/>
    <w:rsid w:val="00905E85"/>
    <w:rsid w:val="00906B05"/>
    <w:rsid w:val="00906DEE"/>
    <w:rsid w:val="009073E1"/>
    <w:rsid w:val="00907ABE"/>
    <w:rsid w:val="00907D7F"/>
    <w:rsid w:val="009111B3"/>
    <w:rsid w:val="00911F40"/>
    <w:rsid w:val="009126AC"/>
    <w:rsid w:val="00912977"/>
    <w:rsid w:val="00912A7B"/>
    <w:rsid w:val="00913728"/>
    <w:rsid w:val="00913B78"/>
    <w:rsid w:val="00913C3B"/>
    <w:rsid w:val="00913CF1"/>
    <w:rsid w:val="00914E4F"/>
    <w:rsid w:val="00915231"/>
    <w:rsid w:val="00915360"/>
    <w:rsid w:val="00915C17"/>
    <w:rsid w:val="00915F64"/>
    <w:rsid w:val="00915FBF"/>
    <w:rsid w:val="00916237"/>
    <w:rsid w:val="00916821"/>
    <w:rsid w:val="009174EA"/>
    <w:rsid w:val="0092016C"/>
    <w:rsid w:val="00920B13"/>
    <w:rsid w:val="00920B80"/>
    <w:rsid w:val="009213A9"/>
    <w:rsid w:val="009215C0"/>
    <w:rsid w:val="00921736"/>
    <w:rsid w:val="00921FB3"/>
    <w:rsid w:val="0092209C"/>
    <w:rsid w:val="009224D3"/>
    <w:rsid w:val="00922A3C"/>
    <w:rsid w:val="00922CCD"/>
    <w:rsid w:val="00922D48"/>
    <w:rsid w:val="009233E9"/>
    <w:rsid w:val="00923763"/>
    <w:rsid w:val="00924C59"/>
    <w:rsid w:val="00925224"/>
    <w:rsid w:val="009256BB"/>
    <w:rsid w:val="00925C9F"/>
    <w:rsid w:val="00925DBE"/>
    <w:rsid w:val="00925FA1"/>
    <w:rsid w:val="009268B7"/>
    <w:rsid w:val="0092694D"/>
    <w:rsid w:val="00926B87"/>
    <w:rsid w:val="00926E45"/>
    <w:rsid w:val="00927A18"/>
    <w:rsid w:val="00930230"/>
    <w:rsid w:val="0093024F"/>
    <w:rsid w:val="00930578"/>
    <w:rsid w:val="0093138B"/>
    <w:rsid w:val="00931561"/>
    <w:rsid w:val="009319FE"/>
    <w:rsid w:val="00931B20"/>
    <w:rsid w:val="00931B2B"/>
    <w:rsid w:val="00931B5C"/>
    <w:rsid w:val="00931C51"/>
    <w:rsid w:val="00931F2B"/>
    <w:rsid w:val="00932662"/>
    <w:rsid w:val="00932ADE"/>
    <w:rsid w:val="009346D6"/>
    <w:rsid w:val="00934FE1"/>
    <w:rsid w:val="009355A1"/>
    <w:rsid w:val="00936367"/>
    <w:rsid w:val="00936816"/>
    <w:rsid w:val="00936CD3"/>
    <w:rsid w:val="00936F8D"/>
    <w:rsid w:val="00937057"/>
    <w:rsid w:val="009370B7"/>
    <w:rsid w:val="00937670"/>
    <w:rsid w:val="00937BAF"/>
    <w:rsid w:val="00937D72"/>
    <w:rsid w:val="00937F59"/>
    <w:rsid w:val="009400FD"/>
    <w:rsid w:val="009405A5"/>
    <w:rsid w:val="00941E79"/>
    <w:rsid w:val="00942254"/>
    <w:rsid w:val="00942AF2"/>
    <w:rsid w:val="00942DEC"/>
    <w:rsid w:val="00943193"/>
    <w:rsid w:val="00943330"/>
    <w:rsid w:val="00943397"/>
    <w:rsid w:val="00943FF7"/>
    <w:rsid w:val="0094428A"/>
    <w:rsid w:val="0094515C"/>
    <w:rsid w:val="009456C9"/>
    <w:rsid w:val="0094578D"/>
    <w:rsid w:val="009461B5"/>
    <w:rsid w:val="009474BB"/>
    <w:rsid w:val="009478ED"/>
    <w:rsid w:val="0094D5EB"/>
    <w:rsid w:val="0095071A"/>
    <w:rsid w:val="00952A5C"/>
    <w:rsid w:val="00952AAB"/>
    <w:rsid w:val="009536B1"/>
    <w:rsid w:val="00953B76"/>
    <w:rsid w:val="00953F00"/>
    <w:rsid w:val="00953F16"/>
    <w:rsid w:val="009542FD"/>
    <w:rsid w:val="009553C4"/>
    <w:rsid w:val="00955579"/>
    <w:rsid w:val="00955704"/>
    <w:rsid w:val="0095589F"/>
    <w:rsid w:val="00955AB2"/>
    <w:rsid w:val="00955F2F"/>
    <w:rsid w:val="0095653D"/>
    <w:rsid w:val="00956FCA"/>
    <w:rsid w:val="00957A53"/>
    <w:rsid w:val="00957BFC"/>
    <w:rsid w:val="00960A23"/>
    <w:rsid w:val="00960B22"/>
    <w:rsid w:val="00961A16"/>
    <w:rsid w:val="0096206C"/>
    <w:rsid w:val="00962503"/>
    <w:rsid w:val="00962751"/>
    <w:rsid w:val="00962C79"/>
    <w:rsid w:val="00963508"/>
    <w:rsid w:val="0096366C"/>
    <w:rsid w:val="00963B22"/>
    <w:rsid w:val="00964106"/>
    <w:rsid w:val="00966299"/>
    <w:rsid w:val="00966734"/>
    <w:rsid w:val="00966811"/>
    <w:rsid w:val="009668DE"/>
    <w:rsid w:val="00967287"/>
    <w:rsid w:val="009677ED"/>
    <w:rsid w:val="009710AA"/>
    <w:rsid w:val="00971137"/>
    <w:rsid w:val="0097121B"/>
    <w:rsid w:val="00972A97"/>
    <w:rsid w:val="009736AF"/>
    <w:rsid w:val="00975313"/>
    <w:rsid w:val="0097538E"/>
    <w:rsid w:val="00975FED"/>
    <w:rsid w:val="00976413"/>
    <w:rsid w:val="00976657"/>
    <w:rsid w:val="00976BBE"/>
    <w:rsid w:val="00977B77"/>
    <w:rsid w:val="00977EA3"/>
    <w:rsid w:val="00977F8E"/>
    <w:rsid w:val="00980130"/>
    <w:rsid w:val="009810B5"/>
    <w:rsid w:val="009821DE"/>
    <w:rsid w:val="00982C4C"/>
    <w:rsid w:val="00983071"/>
    <w:rsid w:val="0098318F"/>
    <w:rsid w:val="009836E5"/>
    <w:rsid w:val="00983BE1"/>
    <w:rsid w:val="00984F69"/>
    <w:rsid w:val="00985978"/>
    <w:rsid w:val="00985A14"/>
    <w:rsid w:val="00986039"/>
    <w:rsid w:val="00986172"/>
    <w:rsid w:val="00986BD8"/>
    <w:rsid w:val="00986D9F"/>
    <w:rsid w:val="00987394"/>
    <w:rsid w:val="0099078E"/>
    <w:rsid w:val="00990BB1"/>
    <w:rsid w:val="00991A7E"/>
    <w:rsid w:val="00991F89"/>
    <w:rsid w:val="009923C7"/>
    <w:rsid w:val="00993595"/>
    <w:rsid w:val="00993A8E"/>
    <w:rsid w:val="0099402F"/>
    <w:rsid w:val="00994EAB"/>
    <w:rsid w:val="00995EC3"/>
    <w:rsid w:val="00996699"/>
    <w:rsid w:val="009970F0"/>
    <w:rsid w:val="0099771F"/>
    <w:rsid w:val="009978A7"/>
    <w:rsid w:val="009A09CE"/>
    <w:rsid w:val="009A11CB"/>
    <w:rsid w:val="009A1203"/>
    <w:rsid w:val="009A21F3"/>
    <w:rsid w:val="009A33B4"/>
    <w:rsid w:val="009A3548"/>
    <w:rsid w:val="009A3BF6"/>
    <w:rsid w:val="009A3FAE"/>
    <w:rsid w:val="009A406E"/>
    <w:rsid w:val="009A44C1"/>
    <w:rsid w:val="009A582A"/>
    <w:rsid w:val="009A5861"/>
    <w:rsid w:val="009A5E6E"/>
    <w:rsid w:val="009A6065"/>
    <w:rsid w:val="009A6E4F"/>
    <w:rsid w:val="009A6F6F"/>
    <w:rsid w:val="009A76B0"/>
    <w:rsid w:val="009B00DC"/>
    <w:rsid w:val="009B0DE8"/>
    <w:rsid w:val="009B168E"/>
    <w:rsid w:val="009B300F"/>
    <w:rsid w:val="009B33C8"/>
    <w:rsid w:val="009B3C15"/>
    <w:rsid w:val="009B4CED"/>
    <w:rsid w:val="009B4D63"/>
    <w:rsid w:val="009B5B8D"/>
    <w:rsid w:val="009B5E77"/>
    <w:rsid w:val="009B6274"/>
    <w:rsid w:val="009B63D3"/>
    <w:rsid w:val="009B7559"/>
    <w:rsid w:val="009C07DD"/>
    <w:rsid w:val="009C14B1"/>
    <w:rsid w:val="009C15D5"/>
    <w:rsid w:val="009C1831"/>
    <w:rsid w:val="009C1A30"/>
    <w:rsid w:val="009C3033"/>
    <w:rsid w:val="009C3466"/>
    <w:rsid w:val="009C3701"/>
    <w:rsid w:val="009C383F"/>
    <w:rsid w:val="009C3F39"/>
    <w:rsid w:val="009C406A"/>
    <w:rsid w:val="009C48D0"/>
    <w:rsid w:val="009C5407"/>
    <w:rsid w:val="009C6432"/>
    <w:rsid w:val="009C6AE3"/>
    <w:rsid w:val="009C6C56"/>
    <w:rsid w:val="009C7AD2"/>
    <w:rsid w:val="009D04DD"/>
    <w:rsid w:val="009D17DE"/>
    <w:rsid w:val="009D1AE2"/>
    <w:rsid w:val="009D21A2"/>
    <w:rsid w:val="009D25E9"/>
    <w:rsid w:val="009D28A5"/>
    <w:rsid w:val="009D3073"/>
    <w:rsid w:val="009D3326"/>
    <w:rsid w:val="009D3C3B"/>
    <w:rsid w:val="009D46EA"/>
    <w:rsid w:val="009D4B6F"/>
    <w:rsid w:val="009D4F39"/>
    <w:rsid w:val="009D516F"/>
    <w:rsid w:val="009D54F0"/>
    <w:rsid w:val="009D5591"/>
    <w:rsid w:val="009D5BAD"/>
    <w:rsid w:val="009D5C5C"/>
    <w:rsid w:val="009D6222"/>
    <w:rsid w:val="009D6820"/>
    <w:rsid w:val="009D697F"/>
    <w:rsid w:val="009E08F7"/>
    <w:rsid w:val="009E210E"/>
    <w:rsid w:val="009E30A4"/>
    <w:rsid w:val="009E30C8"/>
    <w:rsid w:val="009E346C"/>
    <w:rsid w:val="009E3C03"/>
    <w:rsid w:val="009E4A71"/>
    <w:rsid w:val="009E4C5B"/>
    <w:rsid w:val="009E56C5"/>
    <w:rsid w:val="009E681F"/>
    <w:rsid w:val="009E692A"/>
    <w:rsid w:val="009E6C42"/>
    <w:rsid w:val="009E76CD"/>
    <w:rsid w:val="009F103C"/>
    <w:rsid w:val="009F10D9"/>
    <w:rsid w:val="009F120C"/>
    <w:rsid w:val="009F14DD"/>
    <w:rsid w:val="009F1E49"/>
    <w:rsid w:val="009F23D0"/>
    <w:rsid w:val="009F2833"/>
    <w:rsid w:val="009F29BE"/>
    <w:rsid w:val="009F38E1"/>
    <w:rsid w:val="009F4330"/>
    <w:rsid w:val="009F51BC"/>
    <w:rsid w:val="009F5FD0"/>
    <w:rsid w:val="009F621F"/>
    <w:rsid w:val="009F6D8D"/>
    <w:rsid w:val="009F72BB"/>
    <w:rsid w:val="00A00286"/>
    <w:rsid w:val="00A006C7"/>
    <w:rsid w:val="00A012F5"/>
    <w:rsid w:val="00A018CC"/>
    <w:rsid w:val="00A01958"/>
    <w:rsid w:val="00A01CCB"/>
    <w:rsid w:val="00A02120"/>
    <w:rsid w:val="00A02A4A"/>
    <w:rsid w:val="00A037E2"/>
    <w:rsid w:val="00A03E82"/>
    <w:rsid w:val="00A056B7"/>
    <w:rsid w:val="00A07AE4"/>
    <w:rsid w:val="00A07B3C"/>
    <w:rsid w:val="00A07EB8"/>
    <w:rsid w:val="00A108A7"/>
    <w:rsid w:val="00A11418"/>
    <w:rsid w:val="00A115EA"/>
    <w:rsid w:val="00A119EC"/>
    <w:rsid w:val="00A12291"/>
    <w:rsid w:val="00A12916"/>
    <w:rsid w:val="00A13A85"/>
    <w:rsid w:val="00A13C7C"/>
    <w:rsid w:val="00A14248"/>
    <w:rsid w:val="00A14BDE"/>
    <w:rsid w:val="00A15152"/>
    <w:rsid w:val="00A1530B"/>
    <w:rsid w:val="00A155F9"/>
    <w:rsid w:val="00A164B7"/>
    <w:rsid w:val="00A16838"/>
    <w:rsid w:val="00A17030"/>
    <w:rsid w:val="00A177D8"/>
    <w:rsid w:val="00A215BF"/>
    <w:rsid w:val="00A21934"/>
    <w:rsid w:val="00A21C3F"/>
    <w:rsid w:val="00A21DEF"/>
    <w:rsid w:val="00A228C5"/>
    <w:rsid w:val="00A23725"/>
    <w:rsid w:val="00A23A47"/>
    <w:rsid w:val="00A24951"/>
    <w:rsid w:val="00A2504F"/>
    <w:rsid w:val="00A252B4"/>
    <w:rsid w:val="00A26CF0"/>
    <w:rsid w:val="00A3064B"/>
    <w:rsid w:val="00A30D72"/>
    <w:rsid w:val="00A3140E"/>
    <w:rsid w:val="00A31840"/>
    <w:rsid w:val="00A319FD"/>
    <w:rsid w:val="00A31DBE"/>
    <w:rsid w:val="00A3249A"/>
    <w:rsid w:val="00A33858"/>
    <w:rsid w:val="00A33D63"/>
    <w:rsid w:val="00A33D76"/>
    <w:rsid w:val="00A34C54"/>
    <w:rsid w:val="00A355F3"/>
    <w:rsid w:val="00A35749"/>
    <w:rsid w:val="00A359E7"/>
    <w:rsid w:val="00A35A76"/>
    <w:rsid w:val="00A35A85"/>
    <w:rsid w:val="00A360FF"/>
    <w:rsid w:val="00A3650A"/>
    <w:rsid w:val="00A372B2"/>
    <w:rsid w:val="00A40161"/>
    <w:rsid w:val="00A40D43"/>
    <w:rsid w:val="00A415F5"/>
    <w:rsid w:val="00A42443"/>
    <w:rsid w:val="00A42E13"/>
    <w:rsid w:val="00A4573C"/>
    <w:rsid w:val="00A462C6"/>
    <w:rsid w:val="00A46BBD"/>
    <w:rsid w:val="00A46CC0"/>
    <w:rsid w:val="00A50147"/>
    <w:rsid w:val="00A50CBD"/>
    <w:rsid w:val="00A50F1E"/>
    <w:rsid w:val="00A5147D"/>
    <w:rsid w:val="00A51823"/>
    <w:rsid w:val="00A51934"/>
    <w:rsid w:val="00A524D6"/>
    <w:rsid w:val="00A534FF"/>
    <w:rsid w:val="00A53C2F"/>
    <w:rsid w:val="00A5412B"/>
    <w:rsid w:val="00A54C29"/>
    <w:rsid w:val="00A54C82"/>
    <w:rsid w:val="00A55023"/>
    <w:rsid w:val="00A56158"/>
    <w:rsid w:val="00A568E6"/>
    <w:rsid w:val="00A56CD6"/>
    <w:rsid w:val="00A5707F"/>
    <w:rsid w:val="00A60998"/>
    <w:rsid w:val="00A612BD"/>
    <w:rsid w:val="00A61635"/>
    <w:rsid w:val="00A6172C"/>
    <w:rsid w:val="00A623F6"/>
    <w:rsid w:val="00A63FC1"/>
    <w:rsid w:val="00A64796"/>
    <w:rsid w:val="00A648C6"/>
    <w:rsid w:val="00A64DBE"/>
    <w:rsid w:val="00A659A6"/>
    <w:rsid w:val="00A6646E"/>
    <w:rsid w:val="00A6693B"/>
    <w:rsid w:val="00A66E3C"/>
    <w:rsid w:val="00A67EF1"/>
    <w:rsid w:val="00A703DA"/>
    <w:rsid w:val="00A70458"/>
    <w:rsid w:val="00A704A6"/>
    <w:rsid w:val="00A70CC3"/>
    <w:rsid w:val="00A70DFE"/>
    <w:rsid w:val="00A71476"/>
    <w:rsid w:val="00A72980"/>
    <w:rsid w:val="00A730A3"/>
    <w:rsid w:val="00A7332E"/>
    <w:rsid w:val="00A739CB"/>
    <w:rsid w:val="00A74479"/>
    <w:rsid w:val="00A7460E"/>
    <w:rsid w:val="00A75047"/>
    <w:rsid w:val="00A75C14"/>
    <w:rsid w:val="00A75D59"/>
    <w:rsid w:val="00A75F22"/>
    <w:rsid w:val="00A76F8A"/>
    <w:rsid w:val="00A770E9"/>
    <w:rsid w:val="00A77857"/>
    <w:rsid w:val="00A8013A"/>
    <w:rsid w:val="00A807A9"/>
    <w:rsid w:val="00A80BA5"/>
    <w:rsid w:val="00A817FA"/>
    <w:rsid w:val="00A82B36"/>
    <w:rsid w:val="00A82D5C"/>
    <w:rsid w:val="00A82EAE"/>
    <w:rsid w:val="00A842CF"/>
    <w:rsid w:val="00A842FC"/>
    <w:rsid w:val="00A846B9"/>
    <w:rsid w:val="00A84D1B"/>
    <w:rsid w:val="00A84F27"/>
    <w:rsid w:val="00A85027"/>
    <w:rsid w:val="00A8507F"/>
    <w:rsid w:val="00A8665C"/>
    <w:rsid w:val="00A8691C"/>
    <w:rsid w:val="00A8723C"/>
    <w:rsid w:val="00A8749B"/>
    <w:rsid w:val="00A90470"/>
    <w:rsid w:val="00A90E1B"/>
    <w:rsid w:val="00A918F2"/>
    <w:rsid w:val="00A91E16"/>
    <w:rsid w:val="00A9208E"/>
    <w:rsid w:val="00A9294A"/>
    <w:rsid w:val="00A93913"/>
    <w:rsid w:val="00A947F5"/>
    <w:rsid w:val="00A95518"/>
    <w:rsid w:val="00A9560F"/>
    <w:rsid w:val="00A969EC"/>
    <w:rsid w:val="00A96F46"/>
    <w:rsid w:val="00A970A8"/>
    <w:rsid w:val="00A973A0"/>
    <w:rsid w:val="00AA0D68"/>
    <w:rsid w:val="00AA10C4"/>
    <w:rsid w:val="00AA1244"/>
    <w:rsid w:val="00AA12DF"/>
    <w:rsid w:val="00AA283E"/>
    <w:rsid w:val="00AA3890"/>
    <w:rsid w:val="00AA46F4"/>
    <w:rsid w:val="00AA57D8"/>
    <w:rsid w:val="00AA5BF1"/>
    <w:rsid w:val="00AA6777"/>
    <w:rsid w:val="00AA6E2B"/>
    <w:rsid w:val="00AA703A"/>
    <w:rsid w:val="00AA7BB3"/>
    <w:rsid w:val="00AB0733"/>
    <w:rsid w:val="00AB14BB"/>
    <w:rsid w:val="00AB166B"/>
    <w:rsid w:val="00AB1A7D"/>
    <w:rsid w:val="00AB21AA"/>
    <w:rsid w:val="00AB2327"/>
    <w:rsid w:val="00AB2DE1"/>
    <w:rsid w:val="00AB2FA6"/>
    <w:rsid w:val="00AB39FD"/>
    <w:rsid w:val="00AB4FE5"/>
    <w:rsid w:val="00AB65CD"/>
    <w:rsid w:val="00AB6F06"/>
    <w:rsid w:val="00AB71CD"/>
    <w:rsid w:val="00AB7509"/>
    <w:rsid w:val="00AB7558"/>
    <w:rsid w:val="00AB7C75"/>
    <w:rsid w:val="00AC1967"/>
    <w:rsid w:val="00AC1AC6"/>
    <w:rsid w:val="00AC20A0"/>
    <w:rsid w:val="00AC247D"/>
    <w:rsid w:val="00AC267E"/>
    <w:rsid w:val="00AC2DD9"/>
    <w:rsid w:val="00AC372A"/>
    <w:rsid w:val="00AC4630"/>
    <w:rsid w:val="00AC4660"/>
    <w:rsid w:val="00AC5144"/>
    <w:rsid w:val="00AC6019"/>
    <w:rsid w:val="00AC7CDB"/>
    <w:rsid w:val="00AD0294"/>
    <w:rsid w:val="00AD19E3"/>
    <w:rsid w:val="00AD2664"/>
    <w:rsid w:val="00AD403F"/>
    <w:rsid w:val="00AD47E7"/>
    <w:rsid w:val="00AD4A3E"/>
    <w:rsid w:val="00AD4D2E"/>
    <w:rsid w:val="00AD5C12"/>
    <w:rsid w:val="00AD62F6"/>
    <w:rsid w:val="00AD7180"/>
    <w:rsid w:val="00AD7682"/>
    <w:rsid w:val="00AD7CC7"/>
    <w:rsid w:val="00AE0E1C"/>
    <w:rsid w:val="00AE0E90"/>
    <w:rsid w:val="00AE0EC1"/>
    <w:rsid w:val="00AE1E64"/>
    <w:rsid w:val="00AE2791"/>
    <w:rsid w:val="00AE2AC1"/>
    <w:rsid w:val="00AE2C7B"/>
    <w:rsid w:val="00AE2F1C"/>
    <w:rsid w:val="00AE31EB"/>
    <w:rsid w:val="00AE3239"/>
    <w:rsid w:val="00AE3A1F"/>
    <w:rsid w:val="00AE48FA"/>
    <w:rsid w:val="00AE49D8"/>
    <w:rsid w:val="00AE4D3E"/>
    <w:rsid w:val="00AE5538"/>
    <w:rsid w:val="00AE5F4E"/>
    <w:rsid w:val="00AE6197"/>
    <w:rsid w:val="00AE6284"/>
    <w:rsid w:val="00AE70E6"/>
    <w:rsid w:val="00AF0B57"/>
    <w:rsid w:val="00AF1083"/>
    <w:rsid w:val="00AF1630"/>
    <w:rsid w:val="00AF16F3"/>
    <w:rsid w:val="00AF2B08"/>
    <w:rsid w:val="00AF2CCB"/>
    <w:rsid w:val="00AF3948"/>
    <w:rsid w:val="00AF432F"/>
    <w:rsid w:val="00AF4C4E"/>
    <w:rsid w:val="00AF4D8D"/>
    <w:rsid w:val="00AF58FA"/>
    <w:rsid w:val="00AF5CCE"/>
    <w:rsid w:val="00AF6265"/>
    <w:rsid w:val="00AF65AF"/>
    <w:rsid w:val="00AF6E48"/>
    <w:rsid w:val="00B001B5"/>
    <w:rsid w:val="00B01AE6"/>
    <w:rsid w:val="00B01C33"/>
    <w:rsid w:val="00B01D14"/>
    <w:rsid w:val="00B01DAA"/>
    <w:rsid w:val="00B0249F"/>
    <w:rsid w:val="00B0281F"/>
    <w:rsid w:val="00B038B4"/>
    <w:rsid w:val="00B03D37"/>
    <w:rsid w:val="00B03FF4"/>
    <w:rsid w:val="00B0428C"/>
    <w:rsid w:val="00B059F9"/>
    <w:rsid w:val="00B07048"/>
    <w:rsid w:val="00B07DBE"/>
    <w:rsid w:val="00B10142"/>
    <w:rsid w:val="00B101CF"/>
    <w:rsid w:val="00B10594"/>
    <w:rsid w:val="00B11676"/>
    <w:rsid w:val="00B11799"/>
    <w:rsid w:val="00B11F1F"/>
    <w:rsid w:val="00B12042"/>
    <w:rsid w:val="00B12108"/>
    <w:rsid w:val="00B12346"/>
    <w:rsid w:val="00B124D8"/>
    <w:rsid w:val="00B12D00"/>
    <w:rsid w:val="00B12E9B"/>
    <w:rsid w:val="00B12FC8"/>
    <w:rsid w:val="00B1304D"/>
    <w:rsid w:val="00B131C3"/>
    <w:rsid w:val="00B1338D"/>
    <w:rsid w:val="00B138DA"/>
    <w:rsid w:val="00B13E4F"/>
    <w:rsid w:val="00B14182"/>
    <w:rsid w:val="00B14E51"/>
    <w:rsid w:val="00B15784"/>
    <w:rsid w:val="00B15A21"/>
    <w:rsid w:val="00B1638F"/>
    <w:rsid w:val="00B16E97"/>
    <w:rsid w:val="00B16E9F"/>
    <w:rsid w:val="00B17BBC"/>
    <w:rsid w:val="00B21011"/>
    <w:rsid w:val="00B21229"/>
    <w:rsid w:val="00B21B52"/>
    <w:rsid w:val="00B22303"/>
    <w:rsid w:val="00B23A4D"/>
    <w:rsid w:val="00B24010"/>
    <w:rsid w:val="00B2537A"/>
    <w:rsid w:val="00B25737"/>
    <w:rsid w:val="00B274BB"/>
    <w:rsid w:val="00B30854"/>
    <w:rsid w:val="00B30C61"/>
    <w:rsid w:val="00B330D9"/>
    <w:rsid w:val="00B33269"/>
    <w:rsid w:val="00B3334F"/>
    <w:rsid w:val="00B33F8B"/>
    <w:rsid w:val="00B343ED"/>
    <w:rsid w:val="00B34CED"/>
    <w:rsid w:val="00B350C9"/>
    <w:rsid w:val="00B35A99"/>
    <w:rsid w:val="00B35E0C"/>
    <w:rsid w:val="00B36551"/>
    <w:rsid w:val="00B3691D"/>
    <w:rsid w:val="00B36D15"/>
    <w:rsid w:val="00B3715C"/>
    <w:rsid w:val="00B37264"/>
    <w:rsid w:val="00B3761E"/>
    <w:rsid w:val="00B37C73"/>
    <w:rsid w:val="00B37F64"/>
    <w:rsid w:val="00B4052C"/>
    <w:rsid w:val="00B40E2D"/>
    <w:rsid w:val="00B413F2"/>
    <w:rsid w:val="00B41CB4"/>
    <w:rsid w:val="00B4248F"/>
    <w:rsid w:val="00B42680"/>
    <w:rsid w:val="00B429BC"/>
    <w:rsid w:val="00B42EFF"/>
    <w:rsid w:val="00B43025"/>
    <w:rsid w:val="00B43280"/>
    <w:rsid w:val="00B433C0"/>
    <w:rsid w:val="00B43D73"/>
    <w:rsid w:val="00B43EF1"/>
    <w:rsid w:val="00B445F6"/>
    <w:rsid w:val="00B4519D"/>
    <w:rsid w:val="00B45932"/>
    <w:rsid w:val="00B46551"/>
    <w:rsid w:val="00B46766"/>
    <w:rsid w:val="00B47064"/>
    <w:rsid w:val="00B47205"/>
    <w:rsid w:val="00B474FA"/>
    <w:rsid w:val="00B475C3"/>
    <w:rsid w:val="00B479DF"/>
    <w:rsid w:val="00B50625"/>
    <w:rsid w:val="00B5062E"/>
    <w:rsid w:val="00B514A4"/>
    <w:rsid w:val="00B51BAD"/>
    <w:rsid w:val="00B51DA7"/>
    <w:rsid w:val="00B51DB5"/>
    <w:rsid w:val="00B52CAF"/>
    <w:rsid w:val="00B532EC"/>
    <w:rsid w:val="00B535FF"/>
    <w:rsid w:val="00B53AF3"/>
    <w:rsid w:val="00B53C1C"/>
    <w:rsid w:val="00B5432D"/>
    <w:rsid w:val="00B54CD5"/>
    <w:rsid w:val="00B555CE"/>
    <w:rsid w:val="00B55EFA"/>
    <w:rsid w:val="00B6004C"/>
    <w:rsid w:val="00B60408"/>
    <w:rsid w:val="00B61445"/>
    <w:rsid w:val="00B61720"/>
    <w:rsid w:val="00B61DDD"/>
    <w:rsid w:val="00B62FAA"/>
    <w:rsid w:val="00B631F7"/>
    <w:rsid w:val="00B63829"/>
    <w:rsid w:val="00B63D49"/>
    <w:rsid w:val="00B64DD4"/>
    <w:rsid w:val="00B64E46"/>
    <w:rsid w:val="00B64F13"/>
    <w:rsid w:val="00B6510A"/>
    <w:rsid w:val="00B659E7"/>
    <w:rsid w:val="00B65C92"/>
    <w:rsid w:val="00B65F18"/>
    <w:rsid w:val="00B67137"/>
    <w:rsid w:val="00B67521"/>
    <w:rsid w:val="00B70055"/>
    <w:rsid w:val="00B703D9"/>
    <w:rsid w:val="00B703DE"/>
    <w:rsid w:val="00B704EC"/>
    <w:rsid w:val="00B70A89"/>
    <w:rsid w:val="00B70FEE"/>
    <w:rsid w:val="00B73470"/>
    <w:rsid w:val="00B73DEA"/>
    <w:rsid w:val="00B74008"/>
    <w:rsid w:val="00B744D0"/>
    <w:rsid w:val="00B747B1"/>
    <w:rsid w:val="00B76304"/>
    <w:rsid w:val="00B76D5D"/>
    <w:rsid w:val="00B77249"/>
    <w:rsid w:val="00B80415"/>
    <w:rsid w:val="00B8055D"/>
    <w:rsid w:val="00B80EEC"/>
    <w:rsid w:val="00B82A50"/>
    <w:rsid w:val="00B83B62"/>
    <w:rsid w:val="00B84DCD"/>
    <w:rsid w:val="00B84E11"/>
    <w:rsid w:val="00B8537B"/>
    <w:rsid w:val="00B86146"/>
    <w:rsid w:val="00B87418"/>
    <w:rsid w:val="00B875C5"/>
    <w:rsid w:val="00B876B3"/>
    <w:rsid w:val="00B910AB"/>
    <w:rsid w:val="00B91863"/>
    <w:rsid w:val="00B91DA9"/>
    <w:rsid w:val="00B93D48"/>
    <w:rsid w:val="00B95CA3"/>
    <w:rsid w:val="00B963B3"/>
    <w:rsid w:val="00B96B9D"/>
    <w:rsid w:val="00B970DF"/>
    <w:rsid w:val="00B97C84"/>
    <w:rsid w:val="00BA00DF"/>
    <w:rsid w:val="00BA0872"/>
    <w:rsid w:val="00BA0EAF"/>
    <w:rsid w:val="00BA4167"/>
    <w:rsid w:val="00BA5432"/>
    <w:rsid w:val="00BA637F"/>
    <w:rsid w:val="00BA694B"/>
    <w:rsid w:val="00BA6C6C"/>
    <w:rsid w:val="00BA6CB4"/>
    <w:rsid w:val="00BA6FDE"/>
    <w:rsid w:val="00BA7693"/>
    <w:rsid w:val="00BA7DD8"/>
    <w:rsid w:val="00BB0A28"/>
    <w:rsid w:val="00BB0BC5"/>
    <w:rsid w:val="00BB0BC9"/>
    <w:rsid w:val="00BB0E5F"/>
    <w:rsid w:val="00BB1070"/>
    <w:rsid w:val="00BB1525"/>
    <w:rsid w:val="00BB3003"/>
    <w:rsid w:val="00BB333E"/>
    <w:rsid w:val="00BB3983"/>
    <w:rsid w:val="00BB3C6D"/>
    <w:rsid w:val="00BB4985"/>
    <w:rsid w:val="00BB5B80"/>
    <w:rsid w:val="00BB5CF2"/>
    <w:rsid w:val="00BB5DDB"/>
    <w:rsid w:val="00BB6896"/>
    <w:rsid w:val="00BB68B6"/>
    <w:rsid w:val="00BB6A71"/>
    <w:rsid w:val="00BB7051"/>
    <w:rsid w:val="00BB71D9"/>
    <w:rsid w:val="00BB7467"/>
    <w:rsid w:val="00BB76B9"/>
    <w:rsid w:val="00BB7746"/>
    <w:rsid w:val="00BB7C41"/>
    <w:rsid w:val="00BC08BD"/>
    <w:rsid w:val="00BC13C5"/>
    <w:rsid w:val="00BC2066"/>
    <w:rsid w:val="00BC2079"/>
    <w:rsid w:val="00BC26E8"/>
    <w:rsid w:val="00BC37E8"/>
    <w:rsid w:val="00BC397D"/>
    <w:rsid w:val="00BC476D"/>
    <w:rsid w:val="00BC4E00"/>
    <w:rsid w:val="00BC4F26"/>
    <w:rsid w:val="00BC545D"/>
    <w:rsid w:val="00BC5B18"/>
    <w:rsid w:val="00BC5BDA"/>
    <w:rsid w:val="00BC6613"/>
    <w:rsid w:val="00BC6670"/>
    <w:rsid w:val="00BC69F4"/>
    <w:rsid w:val="00BC6A71"/>
    <w:rsid w:val="00BC6A8F"/>
    <w:rsid w:val="00BD018F"/>
    <w:rsid w:val="00BD0997"/>
    <w:rsid w:val="00BD0DA0"/>
    <w:rsid w:val="00BD10BA"/>
    <w:rsid w:val="00BD117E"/>
    <w:rsid w:val="00BD13FC"/>
    <w:rsid w:val="00BD147D"/>
    <w:rsid w:val="00BD1A6A"/>
    <w:rsid w:val="00BD1EBF"/>
    <w:rsid w:val="00BD1FD3"/>
    <w:rsid w:val="00BD23CF"/>
    <w:rsid w:val="00BD2A2A"/>
    <w:rsid w:val="00BD304D"/>
    <w:rsid w:val="00BD36C1"/>
    <w:rsid w:val="00BD4AD0"/>
    <w:rsid w:val="00BD515F"/>
    <w:rsid w:val="00BD61E5"/>
    <w:rsid w:val="00BD6C04"/>
    <w:rsid w:val="00BD706C"/>
    <w:rsid w:val="00BD7566"/>
    <w:rsid w:val="00BD793B"/>
    <w:rsid w:val="00BE002D"/>
    <w:rsid w:val="00BE01B8"/>
    <w:rsid w:val="00BE0890"/>
    <w:rsid w:val="00BE0AFB"/>
    <w:rsid w:val="00BE2373"/>
    <w:rsid w:val="00BE2F9D"/>
    <w:rsid w:val="00BE31E0"/>
    <w:rsid w:val="00BE3A70"/>
    <w:rsid w:val="00BE3EAD"/>
    <w:rsid w:val="00BE3EBA"/>
    <w:rsid w:val="00BE4132"/>
    <w:rsid w:val="00BE4A10"/>
    <w:rsid w:val="00BE4B67"/>
    <w:rsid w:val="00BE4D21"/>
    <w:rsid w:val="00BE4ED3"/>
    <w:rsid w:val="00BE5245"/>
    <w:rsid w:val="00BE6091"/>
    <w:rsid w:val="00BE6571"/>
    <w:rsid w:val="00BE74B7"/>
    <w:rsid w:val="00BE75AE"/>
    <w:rsid w:val="00BE7E87"/>
    <w:rsid w:val="00BE7F58"/>
    <w:rsid w:val="00BF1230"/>
    <w:rsid w:val="00BF24F8"/>
    <w:rsid w:val="00BF2DB9"/>
    <w:rsid w:val="00BF3D6B"/>
    <w:rsid w:val="00BF46D5"/>
    <w:rsid w:val="00BF4B7F"/>
    <w:rsid w:val="00BF5090"/>
    <w:rsid w:val="00BF5EC0"/>
    <w:rsid w:val="00BF60B8"/>
    <w:rsid w:val="00BF6189"/>
    <w:rsid w:val="00BF68AC"/>
    <w:rsid w:val="00BF74B7"/>
    <w:rsid w:val="00BF7CB3"/>
    <w:rsid w:val="00C00111"/>
    <w:rsid w:val="00C00F20"/>
    <w:rsid w:val="00C01AC7"/>
    <w:rsid w:val="00C02A2F"/>
    <w:rsid w:val="00C02F69"/>
    <w:rsid w:val="00C03DCA"/>
    <w:rsid w:val="00C04315"/>
    <w:rsid w:val="00C047B4"/>
    <w:rsid w:val="00C04DBC"/>
    <w:rsid w:val="00C05185"/>
    <w:rsid w:val="00C05496"/>
    <w:rsid w:val="00C06092"/>
    <w:rsid w:val="00C06212"/>
    <w:rsid w:val="00C06330"/>
    <w:rsid w:val="00C064EF"/>
    <w:rsid w:val="00C068C5"/>
    <w:rsid w:val="00C101AB"/>
    <w:rsid w:val="00C10A74"/>
    <w:rsid w:val="00C10CC7"/>
    <w:rsid w:val="00C1142C"/>
    <w:rsid w:val="00C1174C"/>
    <w:rsid w:val="00C122E4"/>
    <w:rsid w:val="00C12836"/>
    <w:rsid w:val="00C12851"/>
    <w:rsid w:val="00C133D3"/>
    <w:rsid w:val="00C13447"/>
    <w:rsid w:val="00C14518"/>
    <w:rsid w:val="00C14A4F"/>
    <w:rsid w:val="00C14BEC"/>
    <w:rsid w:val="00C150EE"/>
    <w:rsid w:val="00C1510B"/>
    <w:rsid w:val="00C15BC4"/>
    <w:rsid w:val="00C15D1C"/>
    <w:rsid w:val="00C15D91"/>
    <w:rsid w:val="00C1681C"/>
    <w:rsid w:val="00C168B1"/>
    <w:rsid w:val="00C16D09"/>
    <w:rsid w:val="00C17AFB"/>
    <w:rsid w:val="00C17F47"/>
    <w:rsid w:val="00C21B0A"/>
    <w:rsid w:val="00C22122"/>
    <w:rsid w:val="00C22824"/>
    <w:rsid w:val="00C23376"/>
    <w:rsid w:val="00C23792"/>
    <w:rsid w:val="00C244EF"/>
    <w:rsid w:val="00C2559E"/>
    <w:rsid w:val="00C257F0"/>
    <w:rsid w:val="00C26A0F"/>
    <w:rsid w:val="00C278C8"/>
    <w:rsid w:val="00C27B1E"/>
    <w:rsid w:val="00C30ACF"/>
    <w:rsid w:val="00C30AFF"/>
    <w:rsid w:val="00C31FD7"/>
    <w:rsid w:val="00C320AC"/>
    <w:rsid w:val="00C32613"/>
    <w:rsid w:val="00C3270F"/>
    <w:rsid w:val="00C329FE"/>
    <w:rsid w:val="00C32E41"/>
    <w:rsid w:val="00C336AA"/>
    <w:rsid w:val="00C34499"/>
    <w:rsid w:val="00C346E4"/>
    <w:rsid w:val="00C34916"/>
    <w:rsid w:val="00C356BA"/>
    <w:rsid w:val="00C360B3"/>
    <w:rsid w:val="00C3638C"/>
    <w:rsid w:val="00C3653D"/>
    <w:rsid w:val="00C37EE9"/>
    <w:rsid w:val="00C40218"/>
    <w:rsid w:val="00C404B7"/>
    <w:rsid w:val="00C40A87"/>
    <w:rsid w:val="00C40BFF"/>
    <w:rsid w:val="00C41AE1"/>
    <w:rsid w:val="00C42191"/>
    <w:rsid w:val="00C4273A"/>
    <w:rsid w:val="00C4295F"/>
    <w:rsid w:val="00C42A78"/>
    <w:rsid w:val="00C432BE"/>
    <w:rsid w:val="00C43F84"/>
    <w:rsid w:val="00C440F1"/>
    <w:rsid w:val="00C44E21"/>
    <w:rsid w:val="00C44EA7"/>
    <w:rsid w:val="00C4538D"/>
    <w:rsid w:val="00C45877"/>
    <w:rsid w:val="00C45BB2"/>
    <w:rsid w:val="00C461FF"/>
    <w:rsid w:val="00C47B30"/>
    <w:rsid w:val="00C50274"/>
    <w:rsid w:val="00C50A20"/>
    <w:rsid w:val="00C50ADC"/>
    <w:rsid w:val="00C50DD7"/>
    <w:rsid w:val="00C52298"/>
    <w:rsid w:val="00C52749"/>
    <w:rsid w:val="00C52EED"/>
    <w:rsid w:val="00C540C6"/>
    <w:rsid w:val="00C54138"/>
    <w:rsid w:val="00C5423E"/>
    <w:rsid w:val="00C5545A"/>
    <w:rsid w:val="00C56200"/>
    <w:rsid w:val="00C56BC3"/>
    <w:rsid w:val="00C57168"/>
    <w:rsid w:val="00C574D0"/>
    <w:rsid w:val="00C61F1E"/>
    <w:rsid w:val="00C626DF"/>
    <w:rsid w:val="00C63C4A"/>
    <w:rsid w:val="00C65FE7"/>
    <w:rsid w:val="00C663E5"/>
    <w:rsid w:val="00C666B3"/>
    <w:rsid w:val="00C66A2F"/>
    <w:rsid w:val="00C66D1C"/>
    <w:rsid w:val="00C673CE"/>
    <w:rsid w:val="00C71060"/>
    <w:rsid w:val="00C71C26"/>
    <w:rsid w:val="00C71DE8"/>
    <w:rsid w:val="00C7211E"/>
    <w:rsid w:val="00C72274"/>
    <w:rsid w:val="00C72BAE"/>
    <w:rsid w:val="00C72D08"/>
    <w:rsid w:val="00C72E2D"/>
    <w:rsid w:val="00C72FAB"/>
    <w:rsid w:val="00C73F0C"/>
    <w:rsid w:val="00C7443A"/>
    <w:rsid w:val="00C74A5C"/>
    <w:rsid w:val="00C74D7F"/>
    <w:rsid w:val="00C7531E"/>
    <w:rsid w:val="00C7577A"/>
    <w:rsid w:val="00C75C17"/>
    <w:rsid w:val="00C75FDC"/>
    <w:rsid w:val="00C7603C"/>
    <w:rsid w:val="00C761AD"/>
    <w:rsid w:val="00C77FC3"/>
    <w:rsid w:val="00C80402"/>
    <w:rsid w:val="00C80C0F"/>
    <w:rsid w:val="00C80EC9"/>
    <w:rsid w:val="00C81552"/>
    <w:rsid w:val="00C8184D"/>
    <w:rsid w:val="00C8188B"/>
    <w:rsid w:val="00C81BD0"/>
    <w:rsid w:val="00C822AF"/>
    <w:rsid w:val="00C837FF"/>
    <w:rsid w:val="00C846A0"/>
    <w:rsid w:val="00C84793"/>
    <w:rsid w:val="00C851E3"/>
    <w:rsid w:val="00C85258"/>
    <w:rsid w:val="00C853CB"/>
    <w:rsid w:val="00C86A2D"/>
    <w:rsid w:val="00C86D0B"/>
    <w:rsid w:val="00C87088"/>
    <w:rsid w:val="00C87ABC"/>
    <w:rsid w:val="00C90355"/>
    <w:rsid w:val="00C90428"/>
    <w:rsid w:val="00C90995"/>
    <w:rsid w:val="00C909DD"/>
    <w:rsid w:val="00C91E61"/>
    <w:rsid w:val="00C923A2"/>
    <w:rsid w:val="00C928CD"/>
    <w:rsid w:val="00C92C91"/>
    <w:rsid w:val="00C930F8"/>
    <w:rsid w:val="00C93C5D"/>
    <w:rsid w:val="00C9472A"/>
    <w:rsid w:val="00C95C6E"/>
    <w:rsid w:val="00C96C07"/>
    <w:rsid w:val="00C973AF"/>
    <w:rsid w:val="00C977E8"/>
    <w:rsid w:val="00C97A5B"/>
    <w:rsid w:val="00CA01C9"/>
    <w:rsid w:val="00CA17C5"/>
    <w:rsid w:val="00CA2242"/>
    <w:rsid w:val="00CA29E4"/>
    <w:rsid w:val="00CA6114"/>
    <w:rsid w:val="00CA6E29"/>
    <w:rsid w:val="00CA72AA"/>
    <w:rsid w:val="00CA7F38"/>
    <w:rsid w:val="00CB0388"/>
    <w:rsid w:val="00CB081D"/>
    <w:rsid w:val="00CB085B"/>
    <w:rsid w:val="00CB0F60"/>
    <w:rsid w:val="00CB256A"/>
    <w:rsid w:val="00CB2CCA"/>
    <w:rsid w:val="00CB3675"/>
    <w:rsid w:val="00CB3943"/>
    <w:rsid w:val="00CB3D7F"/>
    <w:rsid w:val="00CB3ED7"/>
    <w:rsid w:val="00CB4060"/>
    <w:rsid w:val="00CB4CEC"/>
    <w:rsid w:val="00CB5949"/>
    <w:rsid w:val="00CB5F3A"/>
    <w:rsid w:val="00CB60BE"/>
    <w:rsid w:val="00CB6424"/>
    <w:rsid w:val="00CB6709"/>
    <w:rsid w:val="00CB71CC"/>
    <w:rsid w:val="00CB726D"/>
    <w:rsid w:val="00CB72A7"/>
    <w:rsid w:val="00CB7716"/>
    <w:rsid w:val="00CC0144"/>
    <w:rsid w:val="00CC0220"/>
    <w:rsid w:val="00CC0CFD"/>
    <w:rsid w:val="00CC2DE1"/>
    <w:rsid w:val="00CC2FE0"/>
    <w:rsid w:val="00CC3137"/>
    <w:rsid w:val="00CC451C"/>
    <w:rsid w:val="00CC4749"/>
    <w:rsid w:val="00CC60C5"/>
    <w:rsid w:val="00CC66BA"/>
    <w:rsid w:val="00CC6A53"/>
    <w:rsid w:val="00CC7AF9"/>
    <w:rsid w:val="00CC7E3C"/>
    <w:rsid w:val="00CC7ED7"/>
    <w:rsid w:val="00CD060E"/>
    <w:rsid w:val="00CD0D3C"/>
    <w:rsid w:val="00CD14F7"/>
    <w:rsid w:val="00CD2329"/>
    <w:rsid w:val="00CD2BED"/>
    <w:rsid w:val="00CD2EE4"/>
    <w:rsid w:val="00CD35BC"/>
    <w:rsid w:val="00CD36AD"/>
    <w:rsid w:val="00CD39BB"/>
    <w:rsid w:val="00CD447E"/>
    <w:rsid w:val="00CD4663"/>
    <w:rsid w:val="00CD4BE9"/>
    <w:rsid w:val="00CD4E99"/>
    <w:rsid w:val="00CD6981"/>
    <w:rsid w:val="00CD6F07"/>
    <w:rsid w:val="00CD7F46"/>
    <w:rsid w:val="00CE00E8"/>
    <w:rsid w:val="00CE081B"/>
    <w:rsid w:val="00CE0A16"/>
    <w:rsid w:val="00CE1730"/>
    <w:rsid w:val="00CE1801"/>
    <w:rsid w:val="00CE18B4"/>
    <w:rsid w:val="00CE1972"/>
    <w:rsid w:val="00CE1B45"/>
    <w:rsid w:val="00CE1C20"/>
    <w:rsid w:val="00CE1FA6"/>
    <w:rsid w:val="00CE22B0"/>
    <w:rsid w:val="00CE30BB"/>
    <w:rsid w:val="00CE3E38"/>
    <w:rsid w:val="00CE4513"/>
    <w:rsid w:val="00CE4BA8"/>
    <w:rsid w:val="00CE5419"/>
    <w:rsid w:val="00CE5426"/>
    <w:rsid w:val="00CE5B51"/>
    <w:rsid w:val="00CE5D01"/>
    <w:rsid w:val="00CE604D"/>
    <w:rsid w:val="00CE70F1"/>
    <w:rsid w:val="00CE752A"/>
    <w:rsid w:val="00CF0689"/>
    <w:rsid w:val="00CF0BF9"/>
    <w:rsid w:val="00CF0DE5"/>
    <w:rsid w:val="00CF16FD"/>
    <w:rsid w:val="00CF1A99"/>
    <w:rsid w:val="00CF20D7"/>
    <w:rsid w:val="00CF2869"/>
    <w:rsid w:val="00CF2B1E"/>
    <w:rsid w:val="00CF34A2"/>
    <w:rsid w:val="00CF3964"/>
    <w:rsid w:val="00CF3991"/>
    <w:rsid w:val="00CF39D4"/>
    <w:rsid w:val="00CF3C49"/>
    <w:rsid w:val="00CF3CD5"/>
    <w:rsid w:val="00CF50A7"/>
    <w:rsid w:val="00CF565B"/>
    <w:rsid w:val="00CF6BF4"/>
    <w:rsid w:val="00CF6E5F"/>
    <w:rsid w:val="00D0032B"/>
    <w:rsid w:val="00D0055F"/>
    <w:rsid w:val="00D014D5"/>
    <w:rsid w:val="00D019F1"/>
    <w:rsid w:val="00D03860"/>
    <w:rsid w:val="00D03B7E"/>
    <w:rsid w:val="00D04103"/>
    <w:rsid w:val="00D04B00"/>
    <w:rsid w:val="00D0527F"/>
    <w:rsid w:val="00D05A0C"/>
    <w:rsid w:val="00D05DC9"/>
    <w:rsid w:val="00D06E8B"/>
    <w:rsid w:val="00D07046"/>
    <w:rsid w:val="00D101B7"/>
    <w:rsid w:val="00D10398"/>
    <w:rsid w:val="00D107CA"/>
    <w:rsid w:val="00D11672"/>
    <w:rsid w:val="00D118C9"/>
    <w:rsid w:val="00D11BD9"/>
    <w:rsid w:val="00D121DC"/>
    <w:rsid w:val="00D12464"/>
    <w:rsid w:val="00D1398B"/>
    <w:rsid w:val="00D14CB1"/>
    <w:rsid w:val="00D15F2C"/>
    <w:rsid w:val="00D16144"/>
    <w:rsid w:val="00D179F3"/>
    <w:rsid w:val="00D200FC"/>
    <w:rsid w:val="00D2032A"/>
    <w:rsid w:val="00D22187"/>
    <w:rsid w:val="00D22AD3"/>
    <w:rsid w:val="00D2323C"/>
    <w:rsid w:val="00D234FF"/>
    <w:rsid w:val="00D2365B"/>
    <w:rsid w:val="00D23712"/>
    <w:rsid w:val="00D239E5"/>
    <w:rsid w:val="00D240AF"/>
    <w:rsid w:val="00D24A3C"/>
    <w:rsid w:val="00D24AA4"/>
    <w:rsid w:val="00D2591C"/>
    <w:rsid w:val="00D26489"/>
    <w:rsid w:val="00D269CB"/>
    <w:rsid w:val="00D304E4"/>
    <w:rsid w:val="00D31138"/>
    <w:rsid w:val="00D31751"/>
    <w:rsid w:val="00D31EBA"/>
    <w:rsid w:val="00D31F2A"/>
    <w:rsid w:val="00D32934"/>
    <w:rsid w:val="00D32B6E"/>
    <w:rsid w:val="00D33BB7"/>
    <w:rsid w:val="00D33C49"/>
    <w:rsid w:val="00D341FA"/>
    <w:rsid w:val="00D34435"/>
    <w:rsid w:val="00D35193"/>
    <w:rsid w:val="00D3555E"/>
    <w:rsid w:val="00D36AF4"/>
    <w:rsid w:val="00D36CE7"/>
    <w:rsid w:val="00D36F10"/>
    <w:rsid w:val="00D37255"/>
    <w:rsid w:val="00D376A9"/>
    <w:rsid w:val="00D37CAE"/>
    <w:rsid w:val="00D37D04"/>
    <w:rsid w:val="00D408B1"/>
    <w:rsid w:val="00D409F2"/>
    <w:rsid w:val="00D412B8"/>
    <w:rsid w:val="00D41FE9"/>
    <w:rsid w:val="00D41FF2"/>
    <w:rsid w:val="00D42FA3"/>
    <w:rsid w:val="00D438BA"/>
    <w:rsid w:val="00D43913"/>
    <w:rsid w:val="00D4391A"/>
    <w:rsid w:val="00D43ADA"/>
    <w:rsid w:val="00D43D8D"/>
    <w:rsid w:val="00D43E4B"/>
    <w:rsid w:val="00D441FE"/>
    <w:rsid w:val="00D44F85"/>
    <w:rsid w:val="00D45363"/>
    <w:rsid w:val="00D45A4D"/>
    <w:rsid w:val="00D46A01"/>
    <w:rsid w:val="00D4717D"/>
    <w:rsid w:val="00D47AAC"/>
    <w:rsid w:val="00D47BCC"/>
    <w:rsid w:val="00D47DA3"/>
    <w:rsid w:val="00D5031D"/>
    <w:rsid w:val="00D50E3B"/>
    <w:rsid w:val="00D50FBC"/>
    <w:rsid w:val="00D511F9"/>
    <w:rsid w:val="00D51CEC"/>
    <w:rsid w:val="00D51E21"/>
    <w:rsid w:val="00D52EF8"/>
    <w:rsid w:val="00D52F8C"/>
    <w:rsid w:val="00D53883"/>
    <w:rsid w:val="00D53987"/>
    <w:rsid w:val="00D53B72"/>
    <w:rsid w:val="00D552EA"/>
    <w:rsid w:val="00D56699"/>
    <w:rsid w:val="00D5761A"/>
    <w:rsid w:val="00D57630"/>
    <w:rsid w:val="00D604E6"/>
    <w:rsid w:val="00D60998"/>
    <w:rsid w:val="00D60B3D"/>
    <w:rsid w:val="00D612C3"/>
    <w:rsid w:val="00D6163E"/>
    <w:rsid w:val="00D621EC"/>
    <w:rsid w:val="00D6271B"/>
    <w:rsid w:val="00D632CA"/>
    <w:rsid w:val="00D63799"/>
    <w:rsid w:val="00D6405D"/>
    <w:rsid w:val="00D6408D"/>
    <w:rsid w:val="00D64FC0"/>
    <w:rsid w:val="00D658B3"/>
    <w:rsid w:val="00D65F61"/>
    <w:rsid w:val="00D70415"/>
    <w:rsid w:val="00D7084F"/>
    <w:rsid w:val="00D70EDE"/>
    <w:rsid w:val="00D7230A"/>
    <w:rsid w:val="00D72331"/>
    <w:rsid w:val="00D727A9"/>
    <w:rsid w:val="00D72884"/>
    <w:rsid w:val="00D72923"/>
    <w:rsid w:val="00D73925"/>
    <w:rsid w:val="00D73C69"/>
    <w:rsid w:val="00D740D2"/>
    <w:rsid w:val="00D74D3A"/>
    <w:rsid w:val="00D75343"/>
    <w:rsid w:val="00D75D20"/>
    <w:rsid w:val="00D7646F"/>
    <w:rsid w:val="00D8015D"/>
    <w:rsid w:val="00D80294"/>
    <w:rsid w:val="00D81FC7"/>
    <w:rsid w:val="00D825DF"/>
    <w:rsid w:val="00D8294F"/>
    <w:rsid w:val="00D82A85"/>
    <w:rsid w:val="00D8363F"/>
    <w:rsid w:val="00D846FE"/>
    <w:rsid w:val="00D85087"/>
    <w:rsid w:val="00D8717B"/>
    <w:rsid w:val="00D8790F"/>
    <w:rsid w:val="00D90E30"/>
    <w:rsid w:val="00D91E52"/>
    <w:rsid w:val="00D9218A"/>
    <w:rsid w:val="00D9290D"/>
    <w:rsid w:val="00D92939"/>
    <w:rsid w:val="00D93372"/>
    <w:rsid w:val="00D93C2B"/>
    <w:rsid w:val="00D93DE1"/>
    <w:rsid w:val="00D93E69"/>
    <w:rsid w:val="00D94210"/>
    <w:rsid w:val="00D94593"/>
    <w:rsid w:val="00D94DC1"/>
    <w:rsid w:val="00D94DE6"/>
    <w:rsid w:val="00D95D62"/>
    <w:rsid w:val="00D96958"/>
    <w:rsid w:val="00D96DA8"/>
    <w:rsid w:val="00D97371"/>
    <w:rsid w:val="00D9793F"/>
    <w:rsid w:val="00D97B3E"/>
    <w:rsid w:val="00D97F70"/>
    <w:rsid w:val="00DA08A1"/>
    <w:rsid w:val="00DA16FC"/>
    <w:rsid w:val="00DA3F53"/>
    <w:rsid w:val="00DA494C"/>
    <w:rsid w:val="00DA4E2A"/>
    <w:rsid w:val="00DA603D"/>
    <w:rsid w:val="00DA6336"/>
    <w:rsid w:val="00DA6D30"/>
    <w:rsid w:val="00DA7C63"/>
    <w:rsid w:val="00DB14F4"/>
    <w:rsid w:val="00DB1541"/>
    <w:rsid w:val="00DB22AE"/>
    <w:rsid w:val="00DB2407"/>
    <w:rsid w:val="00DB253A"/>
    <w:rsid w:val="00DB28E9"/>
    <w:rsid w:val="00DB3A88"/>
    <w:rsid w:val="00DB46CD"/>
    <w:rsid w:val="00DB585C"/>
    <w:rsid w:val="00DB6201"/>
    <w:rsid w:val="00DB746B"/>
    <w:rsid w:val="00DB791E"/>
    <w:rsid w:val="00DBC461"/>
    <w:rsid w:val="00DC1074"/>
    <w:rsid w:val="00DC112E"/>
    <w:rsid w:val="00DC19F8"/>
    <w:rsid w:val="00DC1C49"/>
    <w:rsid w:val="00DC220D"/>
    <w:rsid w:val="00DC22CA"/>
    <w:rsid w:val="00DC36E6"/>
    <w:rsid w:val="00DC39BD"/>
    <w:rsid w:val="00DC44BC"/>
    <w:rsid w:val="00DC4B20"/>
    <w:rsid w:val="00DC4FC9"/>
    <w:rsid w:val="00DC5336"/>
    <w:rsid w:val="00DC5499"/>
    <w:rsid w:val="00DC5D25"/>
    <w:rsid w:val="00DC622E"/>
    <w:rsid w:val="00DC6F8B"/>
    <w:rsid w:val="00DD05BB"/>
    <w:rsid w:val="00DD0CFD"/>
    <w:rsid w:val="00DD10EA"/>
    <w:rsid w:val="00DD2C49"/>
    <w:rsid w:val="00DD2DDE"/>
    <w:rsid w:val="00DD3154"/>
    <w:rsid w:val="00DD39B5"/>
    <w:rsid w:val="00DD3AC1"/>
    <w:rsid w:val="00DD476E"/>
    <w:rsid w:val="00DD4A52"/>
    <w:rsid w:val="00DD4FA6"/>
    <w:rsid w:val="00DD5335"/>
    <w:rsid w:val="00DD610D"/>
    <w:rsid w:val="00DD651E"/>
    <w:rsid w:val="00DD72C4"/>
    <w:rsid w:val="00DD7347"/>
    <w:rsid w:val="00DE0463"/>
    <w:rsid w:val="00DE0743"/>
    <w:rsid w:val="00DE1015"/>
    <w:rsid w:val="00DE1C7B"/>
    <w:rsid w:val="00DE2133"/>
    <w:rsid w:val="00DE31D0"/>
    <w:rsid w:val="00DE35C5"/>
    <w:rsid w:val="00DE3728"/>
    <w:rsid w:val="00DE38E5"/>
    <w:rsid w:val="00DE4555"/>
    <w:rsid w:val="00DE4BCF"/>
    <w:rsid w:val="00DE4C84"/>
    <w:rsid w:val="00DE600A"/>
    <w:rsid w:val="00DE61CC"/>
    <w:rsid w:val="00DE6A35"/>
    <w:rsid w:val="00DE7427"/>
    <w:rsid w:val="00DE74A6"/>
    <w:rsid w:val="00DE7D1D"/>
    <w:rsid w:val="00DE7D78"/>
    <w:rsid w:val="00DF027B"/>
    <w:rsid w:val="00DF02C0"/>
    <w:rsid w:val="00DF0E97"/>
    <w:rsid w:val="00DF2129"/>
    <w:rsid w:val="00DF2492"/>
    <w:rsid w:val="00DF350E"/>
    <w:rsid w:val="00DF378A"/>
    <w:rsid w:val="00DF3E6F"/>
    <w:rsid w:val="00DF42A5"/>
    <w:rsid w:val="00DF431E"/>
    <w:rsid w:val="00DF4ABC"/>
    <w:rsid w:val="00DF5065"/>
    <w:rsid w:val="00DF5162"/>
    <w:rsid w:val="00DF7D42"/>
    <w:rsid w:val="00DF7DAB"/>
    <w:rsid w:val="00E00C37"/>
    <w:rsid w:val="00E0123B"/>
    <w:rsid w:val="00E0160F"/>
    <w:rsid w:val="00E016B0"/>
    <w:rsid w:val="00E034E4"/>
    <w:rsid w:val="00E03931"/>
    <w:rsid w:val="00E04081"/>
    <w:rsid w:val="00E04496"/>
    <w:rsid w:val="00E04C18"/>
    <w:rsid w:val="00E05910"/>
    <w:rsid w:val="00E05FD0"/>
    <w:rsid w:val="00E06F20"/>
    <w:rsid w:val="00E07141"/>
    <w:rsid w:val="00E07DAF"/>
    <w:rsid w:val="00E111B4"/>
    <w:rsid w:val="00E11CE9"/>
    <w:rsid w:val="00E1248D"/>
    <w:rsid w:val="00E12668"/>
    <w:rsid w:val="00E13CDC"/>
    <w:rsid w:val="00E141E3"/>
    <w:rsid w:val="00E14605"/>
    <w:rsid w:val="00E14918"/>
    <w:rsid w:val="00E15A45"/>
    <w:rsid w:val="00E16D97"/>
    <w:rsid w:val="00E17C8A"/>
    <w:rsid w:val="00E2162B"/>
    <w:rsid w:val="00E21B37"/>
    <w:rsid w:val="00E21E8F"/>
    <w:rsid w:val="00E2212F"/>
    <w:rsid w:val="00E224C1"/>
    <w:rsid w:val="00E22600"/>
    <w:rsid w:val="00E2297C"/>
    <w:rsid w:val="00E22AD2"/>
    <w:rsid w:val="00E23360"/>
    <w:rsid w:val="00E238F9"/>
    <w:rsid w:val="00E23FF0"/>
    <w:rsid w:val="00E24107"/>
    <w:rsid w:val="00E2437A"/>
    <w:rsid w:val="00E251D2"/>
    <w:rsid w:val="00E270D5"/>
    <w:rsid w:val="00E27659"/>
    <w:rsid w:val="00E27AF0"/>
    <w:rsid w:val="00E30A4D"/>
    <w:rsid w:val="00E320C3"/>
    <w:rsid w:val="00E32605"/>
    <w:rsid w:val="00E327C4"/>
    <w:rsid w:val="00E33847"/>
    <w:rsid w:val="00E3410D"/>
    <w:rsid w:val="00E3422A"/>
    <w:rsid w:val="00E3437D"/>
    <w:rsid w:val="00E3606B"/>
    <w:rsid w:val="00E363C4"/>
    <w:rsid w:val="00E36BC9"/>
    <w:rsid w:val="00E37870"/>
    <w:rsid w:val="00E37DAB"/>
    <w:rsid w:val="00E403BA"/>
    <w:rsid w:val="00E4174B"/>
    <w:rsid w:val="00E42170"/>
    <w:rsid w:val="00E42824"/>
    <w:rsid w:val="00E42868"/>
    <w:rsid w:val="00E42EA0"/>
    <w:rsid w:val="00E43180"/>
    <w:rsid w:val="00E4338F"/>
    <w:rsid w:val="00E43746"/>
    <w:rsid w:val="00E4497B"/>
    <w:rsid w:val="00E454F5"/>
    <w:rsid w:val="00E4569C"/>
    <w:rsid w:val="00E4596E"/>
    <w:rsid w:val="00E47F3D"/>
    <w:rsid w:val="00E5077B"/>
    <w:rsid w:val="00E51B27"/>
    <w:rsid w:val="00E51BF7"/>
    <w:rsid w:val="00E5219B"/>
    <w:rsid w:val="00E531BB"/>
    <w:rsid w:val="00E53859"/>
    <w:rsid w:val="00E5392F"/>
    <w:rsid w:val="00E53CAE"/>
    <w:rsid w:val="00E54734"/>
    <w:rsid w:val="00E55533"/>
    <w:rsid w:val="00E565AC"/>
    <w:rsid w:val="00E56A07"/>
    <w:rsid w:val="00E56FB5"/>
    <w:rsid w:val="00E57616"/>
    <w:rsid w:val="00E577F2"/>
    <w:rsid w:val="00E5786C"/>
    <w:rsid w:val="00E5798F"/>
    <w:rsid w:val="00E60B5C"/>
    <w:rsid w:val="00E60BD8"/>
    <w:rsid w:val="00E61E0B"/>
    <w:rsid w:val="00E6324E"/>
    <w:rsid w:val="00E63994"/>
    <w:rsid w:val="00E6632E"/>
    <w:rsid w:val="00E669CF"/>
    <w:rsid w:val="00E66DA0"/>
    <w:rsid w:val="00E66EA6"/>
    <w:rsid w:val="00E6784F"/>
    <w:rsid w:val="00E70186"/>
    <w:rsid w:val="00E70ADF"/>
    <w:rsid w:val="00E71C93"/>
    <w:rsid w:val="00E71D5C"/>
    <w:rsid w:val="00E720BE"/>
    <w:rsid w:val="00E72590"/>
    <w:rsid w:val="00E735BA"/>
    <w:rsid w:val="00E74D6D"/>
    <w:rsid w:val="00E74FE2"/>
    <w:rsid w:val="00E75513"/>
    <w:rsid w:val="00E755B1"/>
    <w:rsid w:val="00E76722"/>
    <w:rsid w:val="00E768F0"/>
    <w:rsid w:val="00E76C0B"/>
    <w:rsid w:val="00E80A06"/>
    <w:rsid w:val="00E81B8D"/>
    <w:rsid w:val="00E822B2"/>
    <w:rsid w:val="00E82AAB"/>
    <w:rsid w:val="00E82B17"/>
    <w:rsid w:val="00E83192"/>
    <w:rsid w:val="00E834D5"/>
    <w:rsid w:val="00E83A0C"/>
    <w:rsid w:val="00E85234"/>
    <w:rsid w:val="00E876AC"/>
    <w:rsid w:val="00E877F1"/>
    <w:rsid w:val="00E87A4A"/>
    <w:rsid w:val="00E87E12"/>
    <w:rsid w:val="00E90267"/>
    <w:rsid w:val="00E903AE"/>
    <w:rsid w:val="00E9121F"/>
    <w:rsid w:val="00E918D7"/>
    <w:rsid w:val="00E92E0B"/>
    <w:rsid w:val="00E93D59"/>
    <w:rsid w:val="00E93F6A"/>
    <w:rsid w:val="00E943FF"/>
    <w:rsid w:val="00E95723"/>
    <w:rsid w:val="00E960C8"/>
    <w:rsid w:val="00E96423"/>
    <w:rsid w:val="00EA124B"/>
    <w:rsid w:val="00EA14A4"/>
    <w:rsid w:val="00EA1681"/>
    <w:rsid w:val="00EA18AE"/>
    <w:rsid w:val="00EA1A40"/>
    <w:rsid w:val="00EA1AD7"/>
    <w:rsid w:val="00EA1C21"/>
    <w:rsid w:val="00EA1EF7"/>
    <w:rsid w:val="00EA23E2"/>
    <w:rsid w:val="00EA2A73"/>
    <w:rsid w:val="00EA2F31"/>
    <w:rsid w:val="00EA33FF"/>
    <w:rsid w:val="00EA36B8"/>
    <w:rsid w:val="00EA3D3D"/>
    <w:rsid w:val="00EA4031"/>
    <w:rsid w:val="00EA43B7"/>
    <w:rsid w:val="00EA54A4"/>
    <w:rsid w:val="00EA5939"/>
    <w:rsid w:val="00EA72AE"/>
    <w:rsid w:val="00EA7BE6"/>
    <w:rsid w:val="00EB028A"/>
    <w:rsid w:val="00EB0897"/>
    <w:rsid w:val="00EB0977"/>
    <w:rsid w:val="00EB0B43"/>
    <w:rsid w:val="00EB0F9F"/>
    <w:rsid w:val="00EB1264"/>
    <w:rsid w:val="00EB13C5"/>
    <w:rsid w:val="00EB1C35"/>
    <w:rsid w:val="00EB2D5E"/>
    <w:rsid w:val="00EB2E12"/>
    <w:rsid w:val="00EB2EA9"/>
    <w:rsid w:val="00EB3F7D"/>
    <w:rsid w:val="00EB4613"/>
    <w:rsid w:val="00EB4884"/>
    <w:rsid w:val="00EB49FA"/>
    <w:rsid w:val="00EB4E9C"/>
    <w:rsid w:val="00EB503B"/>
    <w:rsid w:val="00EB5337"/>
    <w:rsid w:val="00EB5854"/>
    <w:rsid w:val="00EB6034"/>
    <w:rsid w:val="00EB6854"/>
    <w:rsid w:val="00EB6E30"/>
    <w:rsid w:val="00EC0103"/>
    <w:rsid w:val="00EC174E"/>
    <w:rsid w:val="00EC1A52"/>
    <w:rsid w:val="00EC1BB8"/>
    <w:rsid w:val="00EC22D6"/>
    <w:rsid w:val="00EC2CF2"/>
    <w:rsid w:val="00EC319A"/>
    <w:rsid w:val="00EC357C"/>
    <w:rsid w:val="00EC3922"/>
    <w:rsid w:val="00EC3D9F"/>
    <w:rsid w:val="00EC3FA3"/>
    <w:rsid w:val="00EC4D39"/>
    <w:rsid w:val="00EC4E89"/>
    <w:rsid w:val="00EC5C35"/>
    <w:rsid w:val="00EC5E10"/>
    <w:rsid w:val="00ED0AD1"/>
    <w:rsid w:val="00ED0E7B"/>
    <w:rsid w:val="00ED3523"/>
    <w:rsid w:val="00ED371B"/>
    <w:rsid w:val="00ED39FE"/>
    <w:rsid w:val="00ED404A"/>
    <w:rsid w:val="00ED4D1A"/>
    <w:rsid w:val="00ED520E"/>
    <w:rsid w:val="00ED5350"/>
    <w:rsid w:val="00ED584E"/>
    <w:rsid w:val="00ED5853"/>
    <w:rsid w:val="00ED61C6"/>
    <w:rsid w:val="00ED6FA8"/>
    <w:rsid w:val="00EDC92C"/>
    <w:rsid w:val="00EE0E8C"/>
    <w:rsid w:val="00EE0EBE"/>
    <w:rsid w:val="00EE0FAC"/>
    <w:rsid w:val="00EE1870"/>
    <w:rsid w:val="00EE214E"/>
    <w:rsid w:val="00EE2165"/>
    <w:rsid w:val="00EE4554"/>
    <w:rsid w:val="00EE4BE0"/>
    <w:rsid w:val="00EE5472"/>
    <w:rsid w:val="00EE57DC"/>
    <w:rsid w:val="00EE5A8D"/>
    <w:rsid w:val="00EE7297"/>
    <w:rsid w:val="00EF00E9"/>
    <w:rsid w:val="00EF03F0"/>
    <w:rsid w:val="00EF0B47"/>
    <w:rsid w:val="00EF1918"/>
    <w:rsid w:val="00EF1ACF"/>
    <w:rsid w:val="00EF203E"/>
    <w:rsid w:val="00EF230E"/>
    <w:rsid w:val="00EF2499"/>
    <w:rsid w:val="00EF2514"/>
    <w:rsid w:val="00EF2A01"/>
    <w:rsid w:val="00EF2A7F"/>
    <w:rsid w:val="00EF2F70"/>
    <w:rsid w:val="00EF4F67"/>
    <w:rsid w:val="00EF7026"/>
    <w:rsid w:val="00EF7061"/>
    <w:rsid w:val="00EF796A"/>
    <w:rsid w:val="00EF7A36"/>
    <w:rsid w:val="00F0017B"/>
    <w:rsid w:val="00F007CF"/>
    <w:rsid w:val="00F01365"/>
    <w:rsid w:val="00F01F1A"/>
    <w:rsid w:val="00F02F76"/>
    <w:rsid w:val="00F033F6"/>
    <w:rsid w:val="00F03AF3"/>
    <w:rsid w:val="00F04AD1"/>
    <w:rsid w:val="00F0624A"/>
    <w:rsid w:val="00F06381"/>
    <w:rsid w:val="00F06465"/>
    <w:rsid w:val="00F06756"/>
    <w:rsid w:val="00F06E88"/>
    <w:rsid w:val="00F07F37"/>
    <w:rsid w:val="00F100D6"/>
    <w:rsid w:val="00F1066E"/>
    <w:rsid w:val="00F106F2"/>
    <w:rsid w:val="00F1095D"/>
    <w:rsid w:val="00F11532"/>
    <w:rsid w:val="00F1251A"/>
    <w:rsid w:val="00F12767"/>
    <w:rsid w:val="00F12A60"/>
    <w:rsid w:val="00F12B5E"/>
    <w:rsid w:val="00F133C1"/>
    <w:rsid w:val="00F13DD9"/>
    <w:rsid w:val="00F13DDE"/>
    <w:rsid w:val="00F13EB5"/>
    <w:rsid w:val="00F142AE"/>
    <w:rsid w:val="00F14A81"/>
    <w:rsid w:val="00F14E66"/>
    <w:rsid w:val="00F160AC"/>
    <w:rsid w:val="00F161AB"/>
    <w:rsid w:val="00F17451"/>
    <w:rsid w:val="00F20956"/>
    <w:rsid w:val="00F2194F"/>
    <w:rsid w:val="00F219BD"/>
    <w:rsid w:val="00F21C78"/>
    <w:rsid w:val="00F22142"/>
    <w:rsid w:val="00F2218C"/>
    <w:rsid w:val="00F2255D"/>
    <w:rsid w:val="00F22A35"/>
    <w:rsid w:val="00F231E3"/>
    <w:rsid w:val="00F23460"/>
    <w:rsid w:val="00F24510"/>
    <w:rsid w:val="00F24550"/>
    <w:rsid w:val="00F25797"/>
    <w:rsid w:val="00F25BD4"/>
    <w:rsid w:val="00F2664D"/>
    <w:rsid w:val="00F273AE"/>
    <w:rsid w:val="00F30418"/>
    <w:rsid w:val="00F30E8D"/>
    <w:rsid w:val="00F30FFF"/>
    <w:rsid w:val="00F310B9"/>
    <w:rsid w:val="00F3215E"/>
    <w:rsid w:val="00F3231F"/>
    <w:rsid w:val="00F324DE"/>
    <w:rsid w:val="00F32E36"/>
    <w:rsid w:val="00F334E7"/>
    <w:rsid w:val="00F337DF"/>
    <w:rsid w:val="00F34272"/>
    <w:rsid w:val="00F34EBD"/>
    <w:rsid w:val="00F3550B"/>
    <w:rsid w:val="00F35694"/>
    <w:rsid w:val="00F36166"/>
    <w:rsid w:val="00F36298"/>
    <w:rsid w:val="00F365C2"/>
    <w:rsid w:val="00F36A0A"/>
    <w:rsid w:val="00F36C45"/>
    <w:rsid w:val="00F371EB"/>
    <w:rsid w:val="00F3760E"/>
    <w:rsid w:val="00F378C2"/>
    <w:rsid w:val="00F37995"/>
    <w:rsid w:val="00F37CA9"/>
    <w:rsid w:val="00F40E18"/>
    <w:rsid w:val="00F4147E"/>
    <w:rsid w:val="00F416EE"/>
    <w:rsid w:val="00F41758"/>
    <w:rsid w:val="00F41CC2"/>
    <w:rsid w:val="00F4251B"/>
    <w:rsid w:val="00F43EF7"/>
    <w:rsid w:val="00F4425E"/>
    <w:rsid w:val="00F44628"/>
    <w:rsid w:val="00F4682A"/>
    <w:rsid w:val="00F46BA3"/>
    <w:rsid w:val="00F47135"/>
    <w:rsid w:val="00F478CD"/>
    <w:rsid w:val="00F47EBB"/>
    <w:rsid w:val="00F502E8"/>
    <w:rsid w:val="00F504A5"/>
    <w:rsid w:val="00F507C7"/>
    <w:rsid w:val="00F51E3D"/>
    <w:rsid w:val="00F5224A"/>
    <w:rsid w:val="00F52D73"/>
    <w:rsid w:val="00F5300C"/>
    <w:rsid w:val="00F5560D"/>
    <w:rsid w:val="00F557AC"/>
    <w:rsid w:val="00F55A08"/>
    <w:rsid w:val="00F55A44"/>
    <w:rsid w:val="00F55DBF"/>
    <w:rsid w:val="00F569EA"/>
    <w:rsid w:val="00F56BEB"/>
    <w:rsid w:val="00F57C93"/>
    <w:rsid w:val="00F605F2"/>
    <w:rsid w:val="00F60FB2"/>
    <w:rsid w:val="00F612BB"/>
    <w:rsid w:val="00F619B2"/>
    <w:rsid w:val="00F61C85"/>
    <w:rsid w:val="00F6292C"/>
    <w:rsid w:val="00F62D6D"/>
    <w:rsid w:val="00F639BB"/>
    <w:rsid w:val="00F63C04"/>
    <w:rsid w:val="00F6410F"/>
    <w:rsid w:val="00F6424D"/>
    <w:rsid w:val="00F6483F"/>
    <w:rsid w:val="00F65128"/>
    <w:rsid w:val="00F65834"/>
    <w:rsid w:val="00F65A6B"/>
    <w:rsid w:val="00F66B6F"/>
    <w:rsid w:val="00F67373"/>
    <w:rsid w:val="00F67445"/>
    <w:rsid w:val="00F67BFB"/>
    <w:rsid w:val="00F67DE3"/>
    <w:rsid w:val="00F707D0"/>
    <w:rsid w:val="00F724D7"/>
    <w:rsid w:val="00F73F70"/>
    <w:rsid w:val="00F7435A"/>
    <w:rsid w:val="00F74DA3"/>
    <w:rsid w:val="00F76D8A"/>
    <w:rsid w:val="00F77A8B"/>
    <w:rsid w:val="00F80996"/>
    <w:rsid w:val="00F81564"/>
    <w:rsid w:val="00F82124"/>
    <w:rsid w:val="00F824E3"/>
    <w:rsid w:val="00F826DA"/>
    <w:rsid w:val="00F82C88"/>
    <w:rsid w:val="00F82EFE"/>
    <w:rsid w:val="00F82F2E"/>
    <w:rsid w:val="00F832FD"/>
    <w:rsid w:val="00F83CA5"/>
    <w:rsid w:val="00F8404D"/>
    <w:rsid w:val="00F84519"/>
    <w:rsid w:val="00F84CED"/>
    <w:rsid w:val="00F85B05"/>
    <w:rsid w:val="00F85B14"/>
    <w:rsid w:val="00F8654E"/>
    <w:rsid w:val="00F865C4"/>
    <w:rsid w:val="00F868C3"/>
    <w:rsid w:val="00F86974"/>
    <w:rsid w:val="00F8719E"/>
    <w:rsid w:val="00F910A8"/>
    <w:rsid w:val="00F9111D"/>
    <w:rsid w:val="00F9120F"/>
    <w:rsid w:val="00F91D02"/>
    <w:rsid w:val="00F91DFA"/>
    <w:rsid w:val="00F923B0"/>
    <w:rsid w:val="00F929D1"/>
    <w:rsid w:val="00F92E23"/>
    <w:rsid w:val="00F93173"/>
    <w:rsid w:val="00F933E3"/>
    <w:rsid w:val="00F93F7A"/>
    <w:rsid w:val="00F93FA7"/>
    <w:rsid w:val="00F945BD"/>
    <w:rsid w:val="00F95288"/>
    <w:rsid w:val="00F95A56"/>
    <w:rsid w:val="00F95AEF"/>
    <w:rsid w:val="00F96F2F"/>
    <w:rsid w:val="00F9791B"/>
    <w:rsid w:val="00FA0591"/>
    <w:rsid w:val="00FA0AE8"/>
    <w:rsid w:val="00FA1E9E"/>
    <w:rsid w:val="00FA205E"/>
    <w:rsid w:val="00FA2187"/>
    <w:rsid w:val="00FA2E9E"/>
    <w:rsid w:val="00FA313D"/>
    <w:rsid w:val="00FA398A"/>
    <w:rsid w:val="00FA5C58"/>
    <w:rsid w:val="00FA6B42"/>
    <w:rsid w:val="00FA76D4"/>
    <w:rsid w:val="00FB0605"/>
    <w:rsid w:val="00FB06AF"/>
    <w:rsid w:val="00FB134A"/>
    <w:rsid w:val="00FB1F4F"/>
    <w:rsid w:val="00FB244D"/>
    <w:rsid w:val="00FB27AD"/>
    <w:rsid w:val="00FB2AFC"/>
    <w:rsid w:val="00FB2B82"/>
    <w:rsid w:val="00FB428E"/>
    <w:rsid w:val="00FB517F"/>
    <w:rsid w:val="00FB6296"/>
    <w:rsid w:val="00FB699D"/>
    <w:rsid w:val="00FB6B46"/>
    <w:rsid w:val="00FB7707"/>
    <w:rsid w:val="00FB7A39"/>
    <w:rsid w:val="00FB7DE6"/>
    <w:rsid w:val="00FC0E1D"/>
    <w:rsid w:val="00FC156F"/>
    <w:rsid w:val="00FC1678"/>
    <w:rsid w:val="00FC1C02"/>
    <w:rsid w:val="00FC201E"/>
    <w:rsid w:val="00FC2E38"/>
    <w:rsid w:val="00FC30FB"/>
    <w:rsid w:val="00FC317D"/>
    <w:rsid w:val="00FC341E"/>
    <w:rsid w:val="00FC366D"/>
    <w:rsid w:val="00FC3A00"/>
    <w:rsid w:val="00FC4891"/>
    <w:rsid w:val="00FC4D53"/>
    <w:rsid w:val="00FC4EEB"/>
    <w:rsid w:val="00FC511F"/>
    <w:rsid w:val="00FC5259"/>
    <w:rsid w:val="00FC53DA"/>
    <w:rsid w:val="00FC55E9"/>
    <w:rsid w:val="00FC5644"/>
    <w:rsid w:val="00FC5824"/>
    <w:rsid w:val="00FC5D3B"/>
    <w:rsid w:val="00FC5E65"/>
    <w:rsid w:val="00FC644B"/>
    <w:rsid w:val="00FC6506"/>
    <w:rsid w:val="00FC6615"/>
    <w:rsid w:val="00FC6A02"/>
    <w:rsid w:val="00FC72DA"/>
    <w:rsid w:val="00FC780D"/>
    <w:rsid w:val="00FD0291"/>
    <w:rsid w:val="00FD0FB2"/>
    <w:rsid w:val="00FD0FDC"/>
    <w:rsid w:val="00FD169B"/>
    <w:rsid w:val="00FD16A9"/>
    <w:rsid w:val="00FD26DC"/>
    <w:rsid w:val="00FD28C4"/>
    <w:rsid w:val="00FD4163"/>
    <w:rsid w:val="00FE01E9"/>
    <w:rsid w:val="00FE08BD"/>
    <w:rsid w:val="00FE0994"/>
    <w:rsid w:val="00FE21D3"/>
    <w:rsid w:val="00FE27F5"/>
    <w:rsid w:val="00FE2DCB"/>
    <w:rsid w:val="00FE3E79"/>
    <w:rsid w:val="00FE411F"/>
    <w:rsid w:val="00FE4758"/>
    <w:rsid w:val="00FE586D"/>
    <w:rsid w:val="00FE5A83"/>
    <w:rsid w:val="00FE5EB6"/>
    <w:rsid w:val="00FE7A1C"/>
    <w:rsid w:val="00FE7CBF"/>
    <w:rsid w:val="00FF004E"/>
    <w:rsid w:val="00FF0E35"/>
    <w:rsid w:val="00FF0F4A"/>
    <w:rsid w:val="00FF10F8"/>
    <w:rsid w:val="00FF1897"/>
    <w:rsid w:val="00FF1D40"/>
    <w:rsid w:val="00FF1DC5"/>
    <w:rsid w:val="00FF2223"/>
    <w:rsid w:val="00FF36DD"/>
    <w:rsid w:val="00FF371E"/>
    <w:rsid w:val="00FF389F"/>
    <w:rsid w:val="00FF3BFE"/>
    <w:rsid w:val="00FF3D84"/>
    <w:rsid w:val="00FF3F7E"/>
    <w:rsid w:val="00FF43E1"/>
    <w:rsid w:val="00FF4466"/>
    <w:rsid w:val="00FF4E04"/>
    <w:rsid w:val="00FF56EE"/>
    <w:rsid w:val="00FF5B91"/>
    <w:rsid w:val="00FF61C3"/>
    <w:rsid w:val="00FF6541"/>
    <w:rsid w:val="00FF6A1C"/>
    <w:rsid w:val="00FF6C61"/>
    <w:rsid w:val="00FF6CE0"/>
    <w:rsid w:val="00FF79A7"/>
    <w:rsid w:val="01077745"/>
    <w:rsid w:val="01093FDE"/>
    <w:rsid w:val="01343379"/>
    <w:rsid w:val="01357CA2"/>
    <w:rsid w:val="0140BA77"/>
    <w:rsid w:val="0140F84F"/>
    <w:rsid w:val="014AD4E9"/>
    <w:rsid w:val="01763263"/>
    <w:rsid w:val="0187D6EA"/>
    <w:rsid w:val="01A23184"/>
    <w:rsid w:val="01B03D45"/>
    <w:rsid w:val="01B9A9D6"/>
    <w:rsid w:val="01BA6B25"/>
    <w:rsid w:val="01C22256"/>
    <w:rsid w:val="01C78DAB"/>
    <w:rsid w:val="01D161D7"/>
    <w:rsid w:val="01EBA597"/>
    <w:rsid w:val="01F3D4D6"/>
    <w:rsid w:val="01FD0A96"/>
    <w:rsid w:val="020ACFC3"/>
    <w:rsid w:val="020F079F"/>
    <w:rsid w:val="0225F3D6"/>
    <w:rsid w:val="0237DFEA"/>
    <w:rsid w:val="0279B78F"/>
    <w:rsid w:val="027D020C"/>
    <w:rsid w:val="029761EA"/>
    <w:rsid w:val="029A555D"/>
    <w:rsid w:val="02BEFBB3"/>
    <w:rsid w:val="02CB0747"/>
    <w:rsid w:val="02D1FA66"/>
    <w:rsid w:val="02DAE83E"/>
    <w:rsid w:val="02EB089D"/>
    <w:rsid w:val="02EF54AB"/>
    <w:rsid w:val="033A7F41"/>
    <w:rsid w:val="033AF3F9"/>
    <w:rsid w:val="03442B52"/>
    <w:rsid w:val="03496804"/>
    <w:rsid w:val="03523F07"/>
    <w:rsid w:val="03781C43"/>
    <w:rsid w:val="037B44DC"/>
    <w:rsid w:val="038CB673"/>
    <w:rsid w:val="03919C10"/>
    <w:rsid w:val="039CBF12"/>
    <w:rsid w:val="03BCA710"/>
    <w:rsid w:val="03E4A534"/>
    <w:rsid w:val="03E70345"/>
    <w:rsid w:val="03F0C1DA"/>
    <w:rsid w:val="03F3A9B2"/>
    <w:rsid w:val="0421E394"/>
    <w:rsid w:val="0449E700"/>
    <w:rsid w:val="04520EE6"/>
    <w:rsid w:val="0488EECF"/>
    <w:rsid w:val="04914BA8"/>
    <w:rsid w:val="0493C9DB"/>
    <w:rsid w:val="04A0B025"/>
    <w:rsid w:val="04A2E071"/>
    <w:rsid w:val="04B61072"/>
    <w:rsid w:val="04C91F1B"/>
    <w:rsid w:val="04CD0F97"/>
    <w:rsid w:val="04E079E0"/>
    <w:rsid w:val="04E68F09"/>
    <w:rsid w:val="04FD9560"/>
    <w:rsid w:val="050CA6D2"/>
    <w:rsid w:val="051FF1B8"/>
    <w:rsid w:val="0529B6C7"/>
    <w:rsid w:val="05461E68"/>
    <w:rsid w:val="05484581"/>
    <w:rsid w:val="05543B4D"/>
    <w:rsid w:val="056DD38C"/>
    <w:rsid w:val="05713439"/>
    <w:rsid w:val="05CC7F2B"/>
    <w:rsid w:val="05CE6A93"/>
    <w:rsid w:val="05D385F7"/>
    <w:rsid w:val="05D4993F"/>
    <w:rsid w:val="05EC36EB"/>
    <w:rsid w:val="05F66C84"/>
    <w:rsid w:val="05F74C55"/>
    <w:rsid w:val="05FAF984"/>
    <w:rsid w:val="06020416"/>
    <w:rsid w:val="060AE7F2"/>
    <w:rsid w:val="061F0B12"/>
    <w:rsid w:val="0620ACF3"/>
    <w:rsid w:val="0633EAF2"/>
    <w:rsid w:val="063880E9"/>
    <w:rsid w:val="0656DA68"/>
    <w:rsid w:val="06781FF7"/>
    <w:rsid w:val="067A3513"/>
    <w:rsid w:val="06836385"/>
    <w:rsid w:val="0691FC5C"/>
    <w:rsid w:val="06A0E5D0"/>
    <w:rsid w:val="06B62CFF"/>
    <w:rsid w:val="06B86078"/>
    <w:rsid w:val="06F1E8E7"/>
    <w:rsid w:val="06F9293A"/>
    <w:rsid w:val="070CD505"/>
    <w:rsid w:val="070EA7D8"/>
    <w:rsid w:val="073146A5"/>
    <w:rsid w:val="0747ECD0"/>
    <w:rsid w:val="0786D48B"/>
    <w:rsid w:val="07A6D565"/>
    <w:rsid w:val="07BBE5ED"/>
    <w:rsid w:val="07D6C562"/>
    <w:rsid w:val="07E4ED95"/>
    <w:rsid w:val="07ECAE94"/>
    <w:rsid w:val="081762F5"/>
    <w:rsid w:val="08184E51"/>
    <w:rsid w:val="081B78C0"/>
    <w:rsid w:val="0844A449"/>
    <w:rsid w:val="0860740E"/>
    <w:rsid w:val="088614E7"/>
    <w:rsid w:val="088C8114"/>
    <w:rsid w:val="08988D48"/>
    <w:rsid w:val="089FFF1A"/>
    <w:rsid w:val="08A01AAC"/>
    <w:rsid w:val="08A2A773"/>
    <w:rsid w:val="08B4851E"/>
    <w:rsid w:val="08CA8FBD"/>
    <w:rsid w:val="08CD8B39"/>
    <w:rsid w:val="08E2F6FC"/>
    <w:rsid w:val="0941CE8B"/>
    <w:rsid w:val="0945C791"/>
    <w:rsid w:val="094891F5"/>
    <w:rsid w:val="09562EB4"/>
    <w:rsid w:val="09877340"/>
    <w:rsid w:val="098DB682"/>
    <w:rsid w:val="09937A7C"/>
    <w:rsid w:val="099C9CC1"/>
    <w:rsid w:val="09B41EFB"/>
    <w:rsid w:val="09CF5A2E"/>
    <w:rsid w:val="09D3F1EA"/>
    <w:rsid w:val="09DF4515"/>
    <w:rsid w:val="09E06D2F"/>
    <w:rsid w:val="09EBE871"/>
    <w:rsid w:val="0A00E27C"/>
    <w:rsid w:val="0A04DD78"/>
    <w:rsid w:val="0A0BA563"/>
    <w:rsid w:val="0A1D6C1A"/>
    <w:rsid w:val="0A308F29"/>
    <w:rsid w:val="0A36C07F"/>
    <w:rsid w:val="0A41012C"/>
    <w:rsid w:val="0A834204"/>
    <w:rsid w:val="0A87D1B7"/>
    <w:rsid w:val="0AA2C67E"/>
    <w:rsid w:val="0AB6D99F"/>
    <w:rsid w:val="0AB85A9A"/>
    <w:rsid w:val="0AC6CF51"/>
    <w:rsid w:val="0AD8CA46"/>
    <w:rsid w:val="0ADF43C2"/>
    <w:rsid w:val="0AE09BDD"/>
    <w:rsid w:val="0AEB958D"/>
    <w:rsid w:val="0AEC6F1C"/>
    <w:rsid w:val="0AF71D99"/>
    <w:rsid w:val="0AFB654D"/>
    <w:rsid w:val="0B05ED55"/>
    <w:rsid w:val="0B094C27"/>
    <w:rsid w:val="0B1BEA43"/>
    <w:rsid w:val="0B1CBBA8"/>
    <w:rsid w:val="0B1F8815"/>
    <w:rsid w:val="0B253FAE"/>
    <w:rsid w:val="0B3ED947"/>
    <w:rsid w:val="0B443711"/>
    <w:rsid w:val="0B548DE6"/>
    <w:rsid w:val="0B6D090D"/>
    <w:rsid w:val="0BA8F52F"/>
    <w:rsid w:val="0BAA3002"/>
    <w:rsid w:val="0BB4E7D5"/>
    <w:rsid w:val="0BB84D27"/>
    <w:rsid w:val="0BD172B8"/>
    <w:rsid w:val="0BD9A1D4"/>
    <w:rsid w:val="0C1EBF43"/>
    <w:rsid w:val="0C49A199"/>
    <w:rsid w:val="0C54A4B6"/>
    <w:rsid w:val="0C55D825"/>
    <w:rsid w:val="0C5951C2"/>
    <w:rsid w:val="0C5D2102"/>
    <w:rsid w:val="0C780EC5"/>
    <w:rsid w:val="0C7D6B24"/>
    <w:rsid w:val="0C80A392"/>
    <w:rsid w:val="0C814ABB"/>
    <w:rsid w:val="0CCA4443"/>
    <w:rsid w:val="0CD1729A"/>
    <w:rsid w:val="0CF03C9E"/>
    <w:rsid w:val="0CF66768"/>
    <w:rsid w:val="0D038BE9"/>
    <w:rsid w:val="0D05BE28"/>
    <w:rsid w:val="0D1277E8"/>
    <w:rsid w:val="0D1A2E3A"/>
    <w:rsid w:val="0D1D2104"/>
    <w:rsid w:val="0D1E1979"/>
    <w:rsid w:val="0D2EC604"/>
    <w:rsid w:val="0D39B7AE"/>
    <w:rsid w:val="0D56EB1F"/>
    <w:rsid w:val="0D65926C"/>
    <w:rsid w:val="0D9EB2D4"/>
    <w:rsid w:val="0DA61087"/>
    <w:rsid w:val="0DC1AC2E"/>
    <w:rsid w:val="0DD70EF6"/>
    <w:rsid w:val="0DE6E2D6"/>
    <w:rsid w:val="0DF10A8F"/>
    <w:rsid w:val="0E190BEB"/>
    <w:rsid w:val="0E25CA97"/>
    <w:rsid w:val="0E595D1D"/>
    <w:rsid w:val="0E598203"/>
    <w:rsid w:val="0E626925"/>
    <w:rsid w:val="0E66B027"/>
    <w:rsid w:val="0EB822CE"/>
    <w:rsid w:val="0EBEAB95"/>
    <w:rsid w:val="0EDB0D48"/>
    <w:rsid w:val="0EE86042"/>
    <w:rsid w:val="0EEB2808"/>
    <w:rsid w:val="0EFA7007"/>
    <w:rsid w:val="0F030CED"/>
    <w:rsid w:val="0F089F76"/>
    <w:rsid w:val="0F1A3DBB"/>
    <w:rsid w:val="0F225650"/>
    <w:rsid w:val="0F258999"/>
    <w:rsid w:val="0F2A279A"/>
    <w:rsid w:val="0F36EA04"/>
    <w:rsid w:val="0F3C59F2"/>
    <w:rsid w:val="0F42537D"/>
    <w:rsid w:val="0F4659C6"/>
    <w:rsid w:val="0F628FCC"/>
    <w:rsid w:val="0F64E12E"/>
    <w:rsid w:val="0F7705AE"/>
    <w:rsid w:val="0F868205"/>
    <w:rsid w:val="0F90F1FC"/>
    <w:rsid w:val="0F93EC3A"/>
    <w:rsid w:val="0F97067F"/>
    <w:rsid w:val="0FDF0D86"/>
    <w:rsid w:val="0FDF60F3"/>
    <w:rsid w:val="1008F31D"/>
    <w:rsid w:val="100AD719"/>
    <w:rsid w:val="101DAD2A"/>
    <w:rsid w:val="102AB2DC"/>
    <w:rsid w:val="102D61D7"/>
    <w:rsid w:val="10473B17"/>
    <w:rsid w:val="104B72AD"/>
    <w:rsid w:val="10723281"/>
    <w:rsid w:val="1072FAEB"/>
    <w:rsid w:val="10771460"/>
    <w:rsid w:val="107E766B"/>
    <w:rsid w:val="108E20E6"/>
    <w:rsid w:val="108FB3BE"/>
    <w:rsid w:val="109EBD12"/>
    <w:rsid w:val="109FEE70"/>
    <w:rsid w:val="10AE31C3"/>
    <w:rsid w:val="10D6BE9B"/>
    <w:rsid w:val="10D9B48F"/>
    <w:rsid w:val="10F88F25"/>
    <w:rsid w:val="10FE4161"/>
    <w:rsid w:val="112865CC"/>
    <w:rsid w:val="112C153D"/>
    <w:rsid w:val="113A04BB"/>
    <w:rsid w:val="1171A603"/>
    <w:rsid w:val="117DA52E"/>
    <w:rsid w:val="118CA6D1"/>
    <w:rsid w:val="11928EC9"/>
    <w:rsid w:val="1192C688"/>
    <w:rsid w:val="119A17CF"/>
    <w:rsid w:val="11A1C46D"/>
    <w:rsid w:val="11B0079D"/>
    <w:rsid w:val="11B92B0A"/>
    <w:rsid w:val="11C558FE"/>
    <w:rsid w:val="11F4BCB9"/>
    <w:rsid w:val="121027D4"/>
    <w:rsid w:val="1217B663"/>
    <w:rsid w:val="121F68A9"/>
    <w:rsid w:val="1227F69F"/>
    <w:rsid w:val="124772F0"/>
    <w:rsid w:val="12539DF7"/>
    <w:rsid w:val="125FECBE"/>
    <w:rsid w:val="128C32AA"/>
    <w:rsid w:val="12A6D2CC"/>
    <w:rsid w:val="12E6B38D"/>
    <w:rsid w:val="12EDD99A"/>
    <w:rsid w:val="12F14CD3"/>
    <w:rsid w:val="12F920A8"/>
    <w:rsid w:val="12FFE78C"/>
    <w:rsid w:val="130DFE5E"/>
    <w:rsid w:val="131047DB"/>
    <w:rsid w:val="13343DD2"/>
    <w:rsid w:val="133AB17C"/>
    <w:rsid w:val="133D03E6"/>
    <w:rsid w:val="13465607"/>
    <w:rsid w:val="134B5997"/>
    <w:rsid w:val="134DA550"/>
    <w:rsid w:val="135623A4"/>
    <w:rsid w:val="1357BEFC"/>
    <w:rsid w:val="135D1AB2"/>
    <w:rsid w:val="13902CFD"/>
    <w:rsid w:val="13986B07"/>
    <w:rsid w:val="13D2C75E"/>
    <w:rsid w:val="13D4DD71"/>
    <w:rsid w:val="13DD1CF7"/>
    <w:rsid w:val="13EE94D3"/>
    <w:rsid w:val="13F7054E"/>
    <w:rsid w:val="14169625"/>
    <w:rsid w:val="141838AA"/>
    <w:rsid w:val="142285CA"/>
    <w:rsid w:val="142344BE"/>
    <w:rsid w:val="14352217"/>
    <w:rsid w:val="145938E1"/>
    <w:rsid w:val="145FCDBC"/>
    <w:rsid w:val="147D32DB"/>
    <w:rsid w:val="1489CE2D"/>
    <w:rsid w:val="14A1252B"/>
    <w:rsid w:val="14A51529"/>
    <w:rsid w:val="14A6DBD1"/>
    <w:rsid w:val="14AA899C"/>
    <w:rsid w:val="14BB2374"/>
    <w:rsid w:val="14DF3E76"/>
    <w:rsid w:val="14E238F4"/>
    <w:rsid w:val="14E2AAB1"/>
    <w:rsid w:val="14E9ACFE"/>
    <w:rsid w:val="151277FD"/>
    <w:rsid w:val="15566770"/>
    <w:rsid w:val="15566FE4"/>
    <w:rsid w:val="157FFE2B"/>
    <w:rsid w:val="15850FA9"/>
    <w:rsid w:val="15932FED"/>
    <w:rsid w:val="15D893CF"/>
    <w:rsid w:val="15DA8BB7"/>
    <w:rsid w:val="15E54AD1"/>
    <w:rsid w:val="15F2C80C"/>
    <w:rsid w:val="16096B72"/>
    <w:rsid w:val="160E5F90"/>
    <w:rsid w:val="16115A59"/>
    <w:rsid w:val="161295A3"/>
    <w:rsid w:val="163968E5"/>
    <w:rsid w:val="163AFA8B"/>
    <w:rsid w:val="1658235C"/>
    <w:rsid w:val="165A3402"/>
    <w:rsid w:val="165DF18D"/>
    <w:rsid w:val="1668CE3F"/>
    <w:rsid w:val="166A8306"/>
    <w:rsid w:val="16A67E2E"/>
    <w:rsid w:val="16F8D2E3"/>
    <w:rsid w:val="171574E6"/>
    <w:rsid w:val="1726DF7F"/>
    <w:rsid w:val="17300D0F"/>
    <w:rsid w:val="173AFFBF"/>
    <w:rsid w:val="174BFC4F"/>
    <w:rsid w:val="175071F6"/>
    <w:rsid w:val="1758AD70"/>
    <w:rsid w:val="17612B43"/>
    <w:rsid w:val="17623244"/>
    <w:rsid w:val="176CE163"/>
    <w:rsid w:val="176EE1B1"/>
    <w:rsid w:val="178AE027"/>
    <w:rsid w:val="178BD4B3"/>
    <w:rsid w:val="1795C9B9"/>
    <w:rsid w:val="17C1BDA1"/>
    <w:rsid w:val="17D201EB"/>
    <w:rsid w:val="17D26ADF"/>
    <w:rsid w:val="17DC7D5A"/>
    <w:rsid w:val="17EA1AF7"/>
    <w:rsid w:val="17EDE3CC"/>
    <w:rsid w:val="17F2CA1A"/>
    <w:rsid w:val="181E009D"/>
    <w:rsid w:val="181E2F6D"/>
    <w:rsid w:val="183777A3"/>
    <w:rsid w:val="18385901"/>
    <w:rsid w:val="18425EAC"/>
    <w:rsid w:val="184F3598"/>
    <w:rsid w:val="18880AE5"/>
    <w:rsid w:val="1890FB84"/>
    <w:rsid w:val="189D03B1"/>
    <w:rsid w:val="18C8B993"/>
    <w:rsid w:val="18D5BE86"/>
    <w:rsid w:val="18D8A29E"/>
    <w:rsid w:val="18DF285E"/>
    <w:rsid w:val="18E1095C"/>
    <w:rsid w:val="190379A9"/>
    <w:rsid w:val="193C37C6"/>
    <w:rsid w:val="193F0991"/>
    <w:rsid w:val="1941E37A"/>
    <w:rsid w:val="194A1D8C"/>
    <w:rsid w:val="196921C0"/>
    <w:rsid w:val="196B21AF"/>
    <w:rsid w:val="19749441"/>
    <w:rsid w:val="198DC46D"/>
    <w:rsid w:val="19931C69"/>
    <w:rsid w:val="19CB6DB6"/>
    <w:rsid w:val="19E2D840"/>
    <w:rsid w:val="1A33A142"/>
    <w:rsid w:val="1A3C6DCF"/>
    <w:rsid w:val="1A522C9C"/>
    <w:rsid w:val="1A5F0A8B"/>
    <w:rsid w:val="1AAC8C78"/>
    <w:rsid w:val="1AAD404B"/>
    <w:rsid w:val="1AB8F729"/>
    <w:rsid w:val="1AB977D0"/>
    <w:rsid w:val="1ABE7086"/>
    <w:rsid w:val="1AD1042A"/>
    <w:rsid w:val="1AD1B285"/>
    <w:rsid w:val="1ADD63AD"/>
    <w:rsid w:val="1AFA3492"/>
    <w:rsid w:val="1B3C0D88"/>
    <w:rsid w:val="1B5C1E43"/>
    <w:rsid w:val="1B5FC301"/>
    <w:rsid w:val="1B679493"/>
    <w:rsid w:val="1B814E8F"/>
    <w:rsid w:val="1B8228BC"/>
    <w:rsid w:val="1B9D4E7D"/>
    <w:rsid w:val="1BA387B4"/>
    <w:rsid w:val="1BAB1C75"/>
    <w:rsid w:val="1BBF087E"/>
    <w:rsid w:val="1BC13E2E"/>
    <w:rsid w:val="1BD60E7E"/>
    <w:rsid w:val="1BEE91DF"/>
    <w:rsid w:val="1BEFE186"/>
    <w:rsid w:val="1C05F3BC"/>
    <w:rsid w:val="1C075D56"/>
    <w:rsid w:val="1C1C72D8"/>
    <w:rsid w:val="1C28F363"/>
    <w:rsid w:val="1C4459AC"/>
    <w:rsid w:val="1C4D9222"/>
    <w:rsid w:val="1C5878AA"/>
    <w:rsid w:val="1C5DF5FD"/>
    <w:rsid w:val="1C6B18BD"/>
    <w:rsid w:val="1C896E83"/>
    <w:rsid w:val="1C90F450"/>
    <w:rsid w:val="1CA4FC45"/>
    <w:rsid w:val="1CA9DAC1"/>
    <w:rsid w:val="1CAE0EE7"/>
    <w:rsid w:val="1CC29D10"/>
    <w:rsid w:val="1CC55451"/>
    <w:rsid w:val="1CCF9B2E"/>
    <w:rsid w:val="1CD5049C"/>
    <w:rsid w:val="1CD6428D"/>
    <w:rsid w:val="1D02BF0F"/>
    <w:rsid w:val="1D1855FB"/>
    <w:rsid w:val="1D225D62"/>
    <w:rsid w:val="1D281AD4"/>
    <w:rsid w:val="1D51BEF1"/>
    <w:rsid w:val="1D706179"/>
    <w:rsid w:val="1D7374CA"/>
    <w:rsid w:val="1D746C0A"/>
    <w:rsid w:val="1D84DF81"/>
    <w:rsid w:val="1DBE5899"/>
    <w:rsid w:val="1DD8FF83"/>
    <w:rsid w:val="1DE9AE9B"/>
    <w:rsid w:val="1DEDEA2F"/>
    <w:rsid w:val="1E053396"/>
    <w:rsid w:val="1E235DCA"/>
    <w:rsid w:val="1E2617C5"/>
    <w:rsid w:val="1E2804AC"/>
    <w:rsid w:val="1E338112"/>
    <w:rsid w:val="1E5FDEED"/>
    <w:rsid w:val="1E689FEB"/>
    <w:rsid w:val="1E697613"/>
    <w:rsid w:val="1E8E38D4"/>
    <w:rsid w:val="1E9EB60B"/>
    <w:rsid w:val="1EA43BA8"/>
    <w:rsid w:val="1EA841E9"/>
    <w:rsid w:val="1EBB20B5"/>
    <w:rsid w:val="1EBE1383"/>
    <w:rsid w:val="1EC1E41E"/>
    <w:rsid w:val="1ED3B0ED"/>
    <w:rsid w:val="1F015521"/>
    <w:rsid w:val="1F093B26"/>
    <w:rsid w:val="1F1067E2"/>
    <w:rsid w:val="1F1B397F"/>
    <w:rsid w:val="1F26A26F"/>
    <w:rsid w:val="1F2FCCDC"/>
    <w:rsid w:val="1F370FBD"/>
    <w:rsid w:val="1F3B770F"/>
    <w:rsid w:val="1F5A0E77"/>
    <w:rsid w:val="1F7EBE80"/>
    <w:rsid w:val="1F83A398"/>
    <w:rsid w:val="1F855A7F"/>
    <w:rsid w:val="1F92B820"/>
    <w:rsid w:val="1FBE6C95"/>
    <w:rsid w:val="1FC5D07A"/>
    <w:rsid w:val="1FD440F2"/>
    <w:rsid w:val="1FD4BDAE"/>
    <w:rsid w:val="1FDE7B69"/>
    <w:rsid w:val="1FE94892"/>
    <w:rsid w:val="1FEF3EAF"/>
    <w:rsid w:val="1FEF3FA8"/>
    <w:rsid w:val="1FEFF33B"/>
    <w:rsid w:val="2010E6B2"/>
    <w:rsid w:val="202B4CED"/>
    <w:rsid w:val="203062AA"/>
    <w:rsid w:val="20492DD7"/>
    <w:rsid w:val="204FBEA0"/>
    <w:rsid w:val="205478E7"/>
    <w:rsid w:val="205F180B"/>
    <w:rsid w:val="2076BEA6"/>
    <w:rsid w:val="2089166E"/>
    <w:rsid w:val="208E9C58"/>
    <w:rsid w:val="208FDD29"/>
    <w:rsid w:val="20B326ED"/>
    <w:rsid w:val="20FEFFAC"/>
    <w:rsid w:val="21388AF7"/>
    <w:rsid w:val="21531EDC"/>
    <w:rsid w:val="2153A6A1"/>
    <w:rsid w:val="215E9810"/>
    <w:rsid w:val="21636538"/>
    <w:rsid w:val="21650703"/>
    <w:rsid w:val="216A82EF"/>
    <w:rsid w:val="216B0568"/>
    <w:rsid w:val="2190624D"/>
    <w:rsid w:val="21B887FA"/>
    <w:rsid w:val="21D95399"/>
    <w:rsid w:val="21FD08E4"/>
    <w:rsid w:val="2201F432"/>
    <w:rsid w:val="220AB0A0"/>
    <w:rsid w:val="221C22C9"/>
    <w:rsid w:val="222EEE3A"/>
    <w:rsid w:val="224D5D97"/>
    <w:rsid w:val="225780AF"/>
    <w:rsid w:val="225F05AB"/>
    <w:rsid w:val="2297B638"/>
    <w:rsid w:val="229E6D7F"/>
    <w:rsid w:val="22B37046"/>
    <w:rsid w:val="22C809B9"/>
    <w:rsid w:val="22D8AD46"/>
    <w:rsid w:val="22F37BB1"/>
    <w:rsid w:val="22F98ECE"/>
    <w:rsid w:val="2321D293"/>
    <w:rsid w:val="232FFEAF"/>
    <w:rsid w:val="23325DF7"/>
    <w:rsid w:val="23387570"/>
    <w:rsid w:val="23762E47"/>
    <w:rsid w:val="23916681"/>
    <w:rsid w:val="239D5F96"/>
    <w:rsid w:val="23B11C44"/>
    <w:rsid w:val="23B433FB"/>
    <w:rsid w:val="23C33A3D"/>
    <w:rsid w:val="23C58A84"/>
    <w:rsid w:val="23C94A45"/>
    <w:rsid w:val="23DA6924"/>
    <w:rsid w:val="23DADEE4"/>
    <w:rsid w:val="23DD6C41"/>
    <w:rsid w:val="23E93E7C"/>
    <w:rsid w:val="241CAA69"/>
    <w:rsid w:val="243DD062"/>
    <w:rsid w:val="2446E349"/>
    <w:rsid w:val="2448D220"/>
    <w:rsid w:val="246CEFB1"/>
    <w:rsid w:val="24726ACC"/>
    <w:rsid w:val="24BC23B7"/>
    <w:rsid w:val="24E87E86"/>
    <w:rsid w:val="24F8591E"/>
    <w:rsid w:val="24FCD016"/>
    <w:rsid w:val="2500580E"/>
    <w:rsid w:val="251688E2"/>
    <w:rsid w:val="25395819"/>
    <w:rsid w:val="2549A566"/>
    <w:rsid w:val="254A9F19"/>
    <w:rsid w:val="254E8503"/>
    <w:rsid w:val="2564299A"/>
    <w:rsid w:val="256B21C2"/>
    <w:rsid w:val="25727939"/>
    <w:rsid w:val="258DF9F8"/>
    <w:rsid w:val="258FE10B"/>
    <w:rsid w:val="2591D2A5"/>
    <w:rsid w:val="2599E484"/>
    <w:rsid w:val="25C75525"/>
    <w:rsid w:val="25C83A19"/>
    <w:rsid w:val="25C9BFB0"/>
    <w:rsid w:val="25F1011D"/>
    <w:rsid w:val="26021645"/>
    <w:rsid w:val="26028415"/>
    <w:rsid w:val="26056A88"/>
    <w:rsid w:val="264DF6ED"/>
    <w:rsid w:val="26568DC3"/>
    <w:rsid w:val="2674580E"/>
    <w:rsid w:val="267BC394"/>
    <w:rsid w:val="267F747F"/>
    <w:rsid w:val="26881289"/>
    <w:rsid w:val="269CA634"/>
    <w:rsid w:val="26D043E5"/>
    <w:rsid w:val="26D35131"/>
    <w:rsid w:val="26D67032"/>
    <w:rsid w:val="26D98708"/>
    <w:rsid w:val="26FDAABA"/>
    <w:rsid w:val="27180A7D"/>
    <w:rsid w:val="27212F0E"/>
    <w:rsid w:val="274F6708"/>
    <w:rsid w:val="2761FFF2"/>
    <w:rsid w:val="27700476"/>
    <w:rsid w:val="27768793"/>
    <w:rsid w:val="277E3C56"/>
    <w:rsid w:val="277F3F1C"/>
    <w:rsid w:val="2781C820"/>
    <w:rsid w:val="279D6AC8"/>
    <w:rsid w:val="27DC6622"/>
    <w:rsid w:val="27F47B18"/>
    <w:rsid w:val="27F73545"/>
    <w:rsid w:val="27FF8191"/>
    <w:rsid w:val="282140A1"/>
    <w:rsid w:val="283724E1"/>
    <w:rsid w:val="2853E2B4"/>
    <w:rsid w:val="28695B8C"/>
    <w:rsid w:val="2873C7C6"/>
    <w:rsid w:val="287B7993"/>
    <w:rsid w:val="2887D211"/>
    <w:rsid w:val="2887E741"/>
    <w:rsid w:val="2897A903"/>
    <w:rsid w:val="28C915FA"/>
    <w:rsid w:val="28CC7CCC"/>
    <w:rsid w:val="28CEA6A8"/>
    <w:rsid w:val="291C5F54"/>
    <w:rsid w:val="291E0CCA"/>
    <w:rsid w:val="29298A79"/>
    <w:rsid w:val="2935F62A"/>
    <w:rsid w:val="29367E85"/>
    <w:rsid w:val="293CDBCE"/>
    <w:rsid w:val="29415E34"/>
    <w:rsid w:val="294CF64C"/>
    <w:rsid w:val="2967E4C4"/>
    <w:rsid w:val="2977F91F"/>
    <w:rsid w:val="29812041"/>
    <w:rsid w:val="299C37A0"/>
    <w:rsid w:val="29AE9380"/>
    <w:rsid w:val="29BBB6C3"/>
    <w:rsid w:val="29CD661B"/>
    <w:rsid w:val="29D0CC61"/>
    <w:rsid w:val="29E9FF51"/>
    <w:rsid w:val="2A0B06CB"/>
    <w:rsid w:val="2A17AA68"/>
    <w:rsid w:val="2A2E1678"/>
    <w:rsid w:val="2A47CF40"/>
    <w:rsid w:val="2A47EF66"/>
    <w:rsid w:val="2A53A01E"/>
    <w:rsid w:val="2A59A966"/>
    <w:rsid w:val="2A67CFE2"/>
    <w:rsid w:val="2A7D4239"/>
    <w:rsid w:val="2A84ED53"/>
    <w:rsid w:val="2A983232"/>
    <w:rsid w:val="2AA4229E"/>
    <w:rsid w:val="2ABE23CB"/>
    <w:rsid w:val="2AE073D7"/>
    <w:rsid w:val="2B0375BD"/>
    <w:rsid w:val="2B12C1CE"/>
    <w:rsid w:val="2B268F6E"/>
    <w:rsid w:val="2B351104"/>
    <w:rsid w:val="2B377161"/>
    <w:rsid w:val="2B4383E4"/>
    <w:rsid w:val="2B64D002"/>
    <w:rsid w:val="2B70FD16"/>
    <w:rsid w:val="2B72E8FA"/>
    <w:rsid w:val="2B77ABF2"/>
    <w:rsid w:val="2B795737"/>
    <w:rsid w:val="2B7A82B8"/>
    <w:rsid w:val="2BCB6799"/>
    <w:rsid w:val="2BE4309F"/>
    <w:rsid w:val="2BF41711"/>
    <w:rsid w:val="2BFAEF87"/>
    <w:rsid w:val="2C0428D0"/>
    <w:rsid w:val="2C359824"/>
    <w:rsid w:val="2C41D3A7"/>
    <w:rsid w:val="2C48CD55"/>
    <w:rsid w:val="2C6659CC"/>
    <w:rsid w:val="2C889429"/>
    <w:rsid w:val="2C8F64B0"/>
    <w:rsid w:val="2C921136"/>
    <w:rsid w:val="2CA05413"/>
    <w:rsid w:val="2D1CB9F2"/>
    <w:rsid w:val="2D3B4A70"/>
    <w:rsid w:val="2D4DD270"/>
    <w:rsid w:val="2D59EBF0"/>
    <w:rsid w:val="2D697776"/>
    <w:rsid w:val="2D77BC16"/>
    <w:rsid w:val="2D882FBF"/>
    <w:rsid w:val="2D8F167E"/>
    <w:rsid w:val="2D9BC0D5"/>
    <w:rsid w:val="2DA0B416"/>
    <w:rsid w:val="2DCAF9DA"/>
    <w:rsid w:val="2DDB724B"/>
    <w:rsid w:val="2E021480"/>
    <w:rsid w:val="2E06DE2C"/>
    <w:rsid w:val="2E0A41D9"/>
    <w:rsid w:val="2E66368C"/>
    <w:rsid w:val="2E6974AF"/>
    <w:rsid w:val="2EA949E3"/>
    <w:rsid w:val="2EBDEB62"/>
    <w:rsid w:val="2ECA9DE8"/>
    <w:rsid w:val="2ED35D3C"/>
    <w:rsid w:val="2F167986"/>
    <w:rsid w:val="2F186ADA"/>
    <w:rsid w:val="2F2E9A47"/>
    <w:rsid w:val="2F4C8141"/>
    <w:rsid w:val="2F60D446"/>
    <w:rsid w:val="2F6BD19F"/>
    <w:rsid w:val="2F72B83A"/>
    <w:rsid w:val="2F7912B5"/>
    <w:rsid w:val="2F872563"/>
    <w:rsid w:val="2F91038B"/>
    <w:rsid w:val="2FABE369"/>
    <w:rsid w:val="2FB00A20"/>
    <w:rsid w:val="2FD75818"/>
    <w:rsid w:val="2FE3CBE8"/>
    <w:rsid w:val="2FFF8C90"/>
    <w:rsid w:val="3002FF64"/>
    <w:rsid w:val="30031339"/>
    <w:rsid w:val="300B41D7"/>
    <w:rsid w:val="301B0D73"/>
    <w:rsid w:val="301E76BF"/>
    <w:rsid w:val="30211678"/>
    <w:rsid w:val="303A01C1"/>
    <w:rsid w:val="304A8E81"/>
    <w:rsid w:val="30511989"/>
    <w:rsid w:val="306C048E"/>
    <w:rsid w:val="307245E2"/>
    <w:rsid w:val="309FE088"/>
    <w:rsid w:val="30BA9D52"/>
    <w:rsid w:val="30BFFCF5"/>
    <w:rsid w:val="30CCACF5"/>
    <w:rsid w:val="30D9F12C"/>
    <w:rsid w:val="30E29C82"/>
    <w:rsid w:val="31248DF3"/>
    <w:rsid w:val="3127BF9A"/>
    <w:rsid w:val="312B0095"/>
    <w:rsid w:val="3134277B"/>
    <w:rsid w:val="3144A1F8"/>
    <w:rsid w:val="3146B69B"/>
    <w:rsid w:val="31594411"/>
    <w:rsid w:val="3172308E"/>
    <w:rsid w:val="318335D6"/>
    <w:rsid w:val="31A5B055"/>
    <w:rsid w:val="31AC54BF"/>
    <w:rsid w:val="31B6DE7A"/>
    <w:rsid w:val="31BBD5F7"/>
    <w:rsid w:val="31CA922F"/>
    <w:rsid w:val="31CEDC6F"/>
    <w:rsid w:val="31D2CCE1"/>
    <w:rsid w:val="31D4A7B2"/>
    <w:rsid w:val="31E30E3A"/>
    <w:rsid w:val="31EE44B4"/>
    <w:rsid w:val="320C37FD"/>
    <w:rsid w:val="320DEE52"/>
    <w:rsid w:val="3224A76C"/>
    <w:rsid w:val="3250AD85"/>
    <w:rsid w:val="3288B072"/>
    <w:rsid w:val="3299B42B"/>
    <w:rsid w:val="32C4FEF2"/>
    <w:rsid w:val="32DC0484"/>
    <w:rsid w:val="32FDFB4A"/>
    <w:rsid w:val="33058FDB"/>
    <w:rsid w:val="330A60F6"/>
    <w:rsid w:val="333C8FEB"/>
    <w:rsid w:val="3344DFED"/>
    <w:rsid w:val="338146C4"/>
    <w:rsid w:val="338CEF6A"/>
    <w:rsid w:val="33916C58"/>
    <w:rsid w:val="339B0831"/>
    <w:rsid w:val="33B21F9A"/>
    <w:rsid w:val="33DD1B6E"/>
    <w:rsid w:val="3404453C"/>
    <w:rsid w:val="3421FEFC"/>
    <w:rsid w:val="342ECEDE"/>
    <w:rsid w:val="3431B674"/>
    <w:rsid w:val="34354814"/>
    <w:rsid w:val="344D82A5"/>
    <w:rsid w:val="345BE3C8"/>
    <w:rsid w:val="345EA924"/>
    <w:rsid w:val="3463DB6B"/>
    <w:rsid w:val="3469BBFE"/>
    <w:rsid w:val="347122D2"/>
    <w:rsid w:val="34732A96"/>
    <w:rsid w:val="347F50D4"/>
    <w:rsid w:val="34934BAC"/>
    <w:rsid w:val="34949CF6"/>
    <w:rsid w:val="34950790"/>
    <w:rsid w:val="34A92063"/>
    <w:rsid w:val="34AB440A"/>
    <w:rsid w:val="34B3BEB2"/>
    <w:rsid w:val="34C70680"/>
    <w:rsid w:val="34D234B7"/>
    <w:rsid w:val="34DB3841"/>
    <w:rsid w:val="34DE17FC"/>
    <w:rsid w:val="34ECEF11"/>
    <w:rsid w:val="34EE777C"/>
    <w:rsid w:val="34EED79C"/>
    <w:rsid w:val="34F32FE2"/>
    <w:rsid w:val="35090CC6"/>
    <w:rsid w:val="350F3686"/>
    <w:rsid w:val="352395CD"/>
    <w:rsid w:val="353736A4"/>
    <w:rsid w:val="353BFD44"/>
    <w:rsid w:val="354FE350"/>
    <w:rsid w:val="356536A0"/>
    <w:rsid w:val="356B333E"/>
    <w:rsid w:val="3582C2D9"/>
    <w:rsid w:val="3585CE52"/>
    <w:rsid w:val="35A49D32"/>
    <w:rsid w:val="35ABD89D"/>
    <w:rsid w:val="35D9EB95"/>
    <w:rsid w:val="35F18E8D"/>
    <w:rsid w:val="35F7389B"/>
    <w:rsid w:val="35FD7BFB"/>
    <w:rsid w:val="36221AA5"/>
    <w:rsid w:val="362420E7"/>
    <w:rsid w:val="3680279E"/>
    <w:rsid w:val="36B02519"/>
    <w:rsid w:val="36BAEAE0"/>
    <w:rsid w:val="36CFAB8D"/>
    <w:rsid w:val="36D43E08"/>
    <w:rsid w:val="3718D2CC"/>
    <w:rsid w:val="37194BCC"/>
    <w:rsid w:val="371A562C"/>
    <w:rsid w:val="373F88FF"/>
    <w:rsid w:val="375744DE"/>
    <w:rsid w:val="3759E968"/>
    <w:rsid w:val="3774696C"/>
    <w:rsid w:val="377C2EC4"/>
    <w:rsid w:val="377CFDF7"/>
    <w:rsid w:val="37B62A86"/>
    <w:rsid w:val="37B6BCB6"/>
    <w:rsid w:val="37E0440A"/>
    <w:rsid w:val="37F26F67"/>
    <w:rsid w:val="37F9C846"/>
    <w:rsid w:val="37FAD92D"/>
    <w:rsid w:val="380681EA"/>
    <w:rsid w:val="380BBF89"/>
    <w:rsid w:val="384B9D12"/>
    <w:rsid w:val="384BF4DA"/>
    <w:rsid w:val="3877DC58"/>
    <w:rsid w:val="388FAE67"/>
    <w:rsid w:val="38910FB2"/>
    <w:rsid w:val="38CBB615"/>
    <w:rsid w:val="38EE71ED"/>
    <w:rsid w:val="38F783F5"/>
    <w:rsid w:val="38FD9077"/>
    <w:rsid w:val="39079FCE"/>
    <w:rsid w:val="3907C4EA"/>
    <w:rsid w:val="39356386"/>
    <w:rsid w:val="3936BA6E"/>
    <w:rsid w:val="3946503A"/>
    <w:rsid w:val="3949D033"/>
    <w:rsid w:val="394A1D64"/>
    <w:rsid w:val="39B53B53"/>
    <w:rsid w:val="39BB14BF"/>
    <w:rsid w:val="39C9D8FE"/>
    <w:rsid w:val="39E70165"/>
    <w:rsid w:val="3A03CE1F"/>
    <w:rsid w:val="3A04AC27"/>
    <w:rsid w:val="3A13B742"/>
    <w:rsid w:val="3A13F458"/>
    <w:rsid w:val="3A149AAC"/>
    <w:rsid w:val="3A1B9CB8"/>
    <w:rsid w:val="3A20A395"/>
    <w:rsid w:val="3A2809E7"/>
    <w:rsid w:val="3A31F503"/>
    <w:rsid w:val="3A34BA7E"/>
    <w:rsid w:val="3A387FD7"/>
    <w:rsid w:val="3A3F44BD"/>
    <w:rsid w:val="3A419170"/>
    <w:rsid w:val="3A473857"/>
    <w:rsid w:val="3A681CD1"/>
    <w:rsid w:val="3AC3108C"/>
    <w:rsid w:val="3ACAB084"/>
    <w:rsid w:val="3AD9C228"/>
    <w:rsid w:val="3ADFA230"/>
    <w:rsid w:val="3AE642DB"/>
    <w:rsid w:val="3AEDCEB5"/>
    <w:rsid w:val="3AF9627C"/>
    <w:rsid w:val="3B04DEBB"/>
    <w:rsid w:val="3B11571D"/>
    <w:rsid w:val="3B177580"/>
    <w:rsid w:val="3B23494F"/>
    <w:rsid w:val="3B305B78"/>
    <w:rsid w:val="3B32B755"/>
    <w:rsid w:val="3B38651E"/>
    <w:rsid w:val="3B396288"/>
    <w:rsid w:val="3B4F1705"/>
    <w:rsid w:val="3B6367B3"/>
    <w:rsid w:val="3B6BC9F5"/>
    <w:rsid w:val="3B772627"/>
    <w:rsid w:val="3B95904B"/>
    <w:rsid w:val="3BB6130C"/>
    <w:rsid w:val="3BB7CB5E"/>
    <w:rsid w:val="3BBBDE7A"/>
    <w:rsid w:val="3BBF73DC"/>
    <w:rsid w:val="3BCB2A6A"/>
    <w:rsid w:val="3BD0D80F"/>
    <w:rsid w:val="3BE4C334"/>
    <w:rsid w:val="3C012F2C"/>
    <w:rsid w:val="3C31CE10"/>
    <w:rsid w:val="3C3CB1C8"/>
    <w:rsid w:val="3C5475F1"/>
    <w:rsid w:val="3C57FDC7"/>
    <w:rsid w:val="3C5C449F"/>
    <w:rsid w:val="3C5FCD55"/>
    <w:rsid w:val="3C60BE7B"/>
    <w:rsid w:val="3C73484A"/>
    <w:rsid w:val="3C787086"/>
    <w:rsid w:val="3C7E40FC"/>
    <w:rsid w:val="3C88A38E"/>
    <w:rsid w:val="3C957041"/>
    <w:rsid w:val="3C96354D"/>
    <w:rsid w:val="3C9972FF"/>
    <w:rsid w:val="3C9BC1F6"/>
    <w:rsid w:val="3CBDE472"/>
    <w:rsid w:val="3CBEF226"/>
    <w:rsid w:val="3CC0D30E"/>
    <w:rsid w:val="3CD96342"/>
    <w:rsid w:val="3CFD4CA8"/>
    <w:rsid w:val="3D02A565"/>
    <w:rsid w:val="3D0A7382"/>
    <w:rsid w:val="3D13583A"/>
    <w:rsid w:val="3D3AC39F"/>
    <w:rsid w:val="3D5D859F"/>
    <w:rsid w:val="3D8D729C"/>
    <w:rsid w:val="3D90545D"/>
    <w:rsid w:val="3D93CD3A"/>
    <w:rsid w:val="3DC0C506"/>
    <w:rsid w:val="3DDB5E9B"/>
    <w:rsid w:val="3DE99D4D"/>
    <w:rsid w:val="3E08753B"/>
    <w:rsid w:val="3E21EA3F"/>
    <w:rsid w:val="3E28F312"/>
    <w:rsid w:val="3E2C1367"/>
    <w:rsid w:val="3E2C9DCD"/>
    <w:rsid w:val="3E4BBAD0"/>
    <w:rsid w:val="3E5237DF"/>
    <w:rsid w:val="3E76DC46"/>
    <w:rsid w:val="3E956EC5"/>
    <w:rsid w:val="3EA58E3F"/>
    <w:rsid w:val="3EB6D59A"/>
    <w:rsid w:val="3ED154D0"/>
    <w:rsid w:val="3EE66DC4"/>
    <w:rsid w:val="3EE9D6D7"/>
    <w:rsid w:val="3F04B21E"/>
    <w:rsid w:val="3F2DDD84"/>
    <w:rsid w:val="3F33ABB5"/>
    <w:rsid w:val="3F56B3E6"/>
    <w:rsid w:val="3F74D112"/>
    <w:rsid w:val="3F7F9EFA"/>
    <w:rsid w:val="3F81CE6A"/>
    <w:rsid w:val="3F928B75"/>
    <w:rsid w:val="3F9A8039"/>
    <w:rsid w:val="3F9F6711"/>
    <w:rsid w:val="3FA8E9A0"/>
    <w:rsid w:val="3FB63CD1"/>
    <w:rsid w:val="3FE5A902"/>
    <w:rsid w:val="3FE71182"/>
    <w:rsid w:val="3FEDD9D8"/>
    <w:rsid w:val="3FF1B4EB"/>
    <w:rsid w:val="4004FF87"/>
    <w:rsid w:val="40179FE1"/>
    <w:rsid w:val="4059281A"/>
    <w:rsid w:val="4060D6A5"/>
    <w:rsid w:val="4076AD3A"/>
    <w:rsid w:val="4086B18E"/>
    <w:rsid w:val="4089F833"/>
    <w:rsid w:val="40982CD4"/>
    <w:rsid w:val="40B3691B"/>
    <w:rsid w:val="40BB86BD"/>
    <w:rsid w:val="40C77E27"/>
    <w:rsid w:val="40D5CFF8"/>
    <w:rsid w:val="40DAFA05"/>
    <w:rsid w:val="40DF3695"/>
    <w:rsid w:val="40E4E177"/>
    <w:rsid w:val="40EAE679"/>
    <w:rsid w:val="40F7A911"/>
    <w:rsid w:val="41054EC3"/>
    <w:rsid w:val="41222606"/>
    <w:rsid w:val="415A5768"/>
    <w:rsid w:val="416C4A4B"/>
    <w:rsid w:val="416EFEC3"/>
    <w:rsid w:val="41AC182C"/>
    <w:rsid w:val="41ACAB04"/>
    <w:rsid w:val="41AEB82B"/>
    <w:rsid w:val="41B67A80"/>
    <w:rsid w:val="41D1B396"/>
    <w:rsid w:val="41D23A87"/>
    <w:rsid w:val="41D57E80"/>
    <w:rsid w:val="41E5B25A"/>
    <w:rsid w:val="41E6AF70"/>
    <w:rsid w:val="41F1D78F"/>
    <w:rsid w:val="4209AE97"/>
    <w:rsid w:val="420F5C13"/>
    <w:rsid w:val="42241937"/>
    <w:rsid w:val="422A6107"/>
    <w:rsid w:val="4232DEAD"/>
    <w:rsid w:val="42384A47"/>
    <w:rsid w:val="423D7C83"/>
    <w:rsid w:val="42710442"/>
    <w:rsid w:val="427F52F3"/>
    <w:rsid w:val="4289821A"/>
    <w:rsid w:val="42BF4296"/>
    <w:rsid w:val="42C2E46A"/>
    <w:rsid w:val="42DBF169"/>
    <w:rsid w:val="42E741F2"/>
    <w:rsid w:val="42F31B7E"/>
    <w:rsid w:val="42F9C6E1"/>
    <w:rsid w:val="430B0A8B"/>
    <w:rsid w:val="433EAA1D"/>
    <w:rsid w:val="433EC48E"/>
    <w:rsid w:val="434EA4BE"/>
    <w:rsid w:val="43587BF3"/>
    <w:rsid w:val="435FBB25"/>
    <w:rsid w:val="436859BB"/>
    <w:rsid w:val="43A379A5"/>
    <w:rsid w:val="43AA6261"/>
    <w:rsid w:val="43B3D159"/>
    <w:rsid w:val="43B6AC79"/>
    <w:rsid w:val="43BBA396"/>
    <w:rsid w:val="43C9BA99"/>
    <w:rsid w:val="43E48D58"/>
    <w:rsid w:val="441C2479"/>
    <w:rsid w:val="441EA66F"/>
    <w:rsid w:val="443B6571"/>
    <w:rsid w:val="444C96AF"/>
    <w:rsid w:val="44520431"/>
    <w:rsid w:val="445E24B5"/>
    <w:rsid w:val="446B87E5"/>
    <w:rsid w:val="4477FAFE"/>
    <w:rsid w:val="4479E7D6"/>
    <w:rsid w:val="4486ED0B"/>
    <w:rsid w:val="448B80DF"/>
    <w:rsid w:val="448E1409"/>
    <w:rsid w:val="4495E5CE"/>
    <w:rsid w:val="44A540EE"/>
    <w:rsid w:val="44E290F5"/>
    <w:rsid w:val="44E3B457"/>
    <w:rsid w:val="44F88E18"/>
    <w:rsid w:val="450B70A5"/>
    <w:rsid w:val="4539774B"/>
    <w:rsid w:val="4539ADF4"/>
    <w:rsid w:val="4539B5C1"/>
    <w:rsid w:val="455A0FD6"/>
    <w:rsid w:val="455BA54E"/>
    <w:rsid w:val="45757D4F"/>
    <w:rsid w:val="45872524"/>
    <w:rsid w:val="45B930D4"/>
    <w:rsid w:val="45BFB4BD"/>
    <w:rsid w:val="45D986E7"/>
    <w:rsid w:val="45E213E8"/>
    <w:rsid w:val="45E51B68"/>
    <w:rsid w:val="46005E65"/>
    <w:rsid w:val="461ACD9D"/>
    <w:rsid w:val="462AE55E"/>
    <w:rsid w:val="463E9D2A"/>
    <w:rsid w:val="463FABE7"/>
    <w:rsid w:val="46405A94"/>
    <w:rsid w:val="46488D60"/>
    <w:rsid w:val="4650A5B0"/>
    <w:rsid w:val="465387BC"/>
    <w:rsid w:val="465E3021"/>
    <w:rsid w:val="465E47AB"/>
    <w:rsid w:val="469FB54C"/>
    <w:rsid w:val="46A4F5CA"/>
    <w:rsid w:val="46ABF028"/>
    <w:rsid w:val="46ADFCE6"/>
    <w:rsid w:val="46B51CAF"/>
    <w:rsid w:val="46B61C20"/>
    <w:rsid w:val="46BC595C"/>
    <w:rsid w:val="471D1C2C"/>
    <w:rsid w:val="4722D129"/>
    <w:rsid w:val="47239D2A"/>
    <w:rsid w:val="47393503"/>
    <w:rsid w:val="47463293"/>
    <w:rsid w:val="4755A991"/>
    <w:rsid w:val="47712520"/>
    <w:rsid w:val="47712A20"/>
    <w:rsid w:val="478BA65B"/>
    <w:rsid w:val="47AF1AD9"/>
    <w:rsid w:val="47D887B0"/>
    <w:rsid w:val="47F91611"/>
    <w:rsid w:val="47FAF166"/>
    <w:rsid w:val="481262BB"/>
    <w:rsid w:val="482E15D6"/>
    <w:rsid w:val="483CADD7"/>
    <w:rsid w:val="48437A1F"/>
    <w:rsid w:val="486A851C"/>
    <w:rsid w:val="4871B904"/>
    <w:rsid w:val="487939A3"/>
    <w:rsid w:val="487D4A7C"/>
    <w:rsid w:val="488E9BEE"/>
    <w:rsid w:val="489F2DCD"/>
    <w:rsid w:val="48B81F66"/>
    <w:rsid w:val="48BCE2A6"/>
    <w:rsid w:val="48CAF02A"/>
    <w:rsid w:val="48D50DB9"/>
    <w:rsid w:val="48DCD34A"/>
    <w:rsid w:val="48F58C25"/>
    <w:rsid w:val="48F936F5"/>
    <w:rsid w:val="49250A62"/>
    <w:rsid w:val="492B849C"/>
    <w:rsid w:val="493C71D0"/>
    <w:rsid w:val="495057EA"/>
    <w:rsid w:val="49C124EE"/>
    <w:rsid w:val="49CAD4CB"/>
    <w:rsid w:val="49D1EE49"/>
    <w:rsid w:val="49D8549B"/>
    <w:rsid w:val="49EDFFA7"/>
    <w:rsid w:val="4A098AC2"/>
    <w:rsid w:val="4A0DC14B"/>
    <w:rsid w:val="4A19D06F"/>
    <w:rsid w:val="4A1D7E37"/>
    <w:rsid w:val="4A1DD7BB"/>
    <w:rsid w:val="4A3100DC"/>
    <w:rsid w:val="4A3B8B9C"/>
    <w:rsid w:val="4A4A883A"/>
    <w:rsid w:val="4A5FC842"/>
    <w:rsid w:val="4A677528"/>
    <w:rsid w:val="4A82DE5B"/>
    <w:rsid w:val="4A890605"/>
    <w:rsid w:val="4A98EABB"/>
    <w:rsid w:val="4A9ADB15"/>
    <w:rsid w:val="4AAED1A0"/>
    <w:rsid w:val="4AB713C6"/>
    <w:rsid w:val="4AB7DD5D"/>
    <w:rsid w:val="4AC0A027"/>
    <w:rsid w:val="4AD9C3CE"/>
    <w:rsid w:val="4ADBAB3F"/>
    <w:rsid w:val="4AEDA34C"/>
    <w:rsid w:val="4B1DDFBA"/>
    <w:rsid w:val="4B34ACB1"/>
    <w:rsid w:val="4B462521"/>
    <w:rsid w:val="4B5BD8B5"/>
    <w:rsid w:val="4BAB5EF7"/>
    <w:rsid w:val="4BBF5F18"/>
    <w:rsid w:val="4BCDC5A0"/>
    <w:rsid w:val="4BD1FC1D"/>
    <w:rsid w:val="4C0F8E24"/>
    <w:rsid w:val="4C196821"/>
    <w:rsid w:val="4C1E2954"/>
    <w:rsid w:val="4C2C1680"/>
    <w:rsid w:val="4C2FEC7D"/>
    <w:rsid w:val="4C42CEA1"/>
    <w:rsid w:val="4C517DC7"/>
    <w:rsid w:val="4C64719A"/>
    <w:rsid w:val="4C6574E9"/>
    <w:rsid w:val="4C6F2AC7"/>
    <w:rsid w:val="4C6F8DC8"/>
    <w:rsid w:val="4C9EC9C8"/>
    <w:rsid w:val="4CD88792"/>
    <w:rsid w:val="4CFF70F2"/>
    <w:rsid w:val="4D15F5C2"/>
    <w:rsid w:val="4D23C29F"/>
    <w:rsid w:val="4D2B723C"/>
    <w:rsid w:val="4D53B2FB"/>
    <w:rsid w:val="4D5BA9D1"/>
    <w:rsid w:val="4D62E4C8"/>
    <w:rsid w:val="4D72A8D4"/>
    <w:rsid w:val="4DC32BF8"/>
    <w:rsid w:val="4DD6749F"/>
    <w:rsid w:val="4E2E787B"/>
    <w:rsid w:val="4E4C3258"/>
    <w:rsid w:val="4E6D986D"/>
    <w:rsid w:val="4E83AF73"/>
    <w:rsid w:val="4E842797"/>
    <w:rsid w:val="4E8B1E4F"/>
    <w:rsid w:val="4EA49DE1"/>
    <w:rsid w:val="4EAE44DE"/>
    <w:rsid w:val="4EB1D611"/>
    <w:rsid w:val="4EB7217C"/>
    <w:rsid w:val="4EBAE6E5"/>
    <w:rsid w:val="4EED42A3"/>
    <w:rsid w:val="4F10B515"/>
    <w:rsid w:val="4F1D1F72"/>
    <w:rsid w:val="4F209FFC"/>
    <w:rsid w:val="4F33ACC5"/>
    <w:rsid w:val="4F5C453A"/>
    <w:rsid w:val="4F89ADAC"/>
    <w:rsid w:val="4F8E8A1F"/>
    <w:rsid w:val="4FACE03B"/>
    <w:rsid w:val="4FCBE4C2"/>
    <w:rsid w:val="4FD451EE"/>
    <w:rsid w:val="5008DA58"/>
    <w:rsid w:val="500C59AB"/>
    <w:rsid w:val="5017698A"/>
    <w:rsid w:val="5031FFBF"/>
    <w:rsid w:val="503E4E6A"/>
    <w:rsid w:val="505B86FD"/>
    <w:rsid w:val="505DFA20"/>
    <w:rsid w:val="50810FC3"/>
    <w:rsid w:val="5093A1EF"/>
    <w:rsid w:val="509895CE"/>
    <w:rsid w:val="509BEB35"/>
    <w:rsid w:val="509DC789"/>
    <w:rsid w:val="50A33F35"/>
    <w:rsid w:val="50B34D7F"/>
    <w:rsid w:val="50C38539"/>
    <w:rsid w:val="50CF3D89"/>
    <w:rsid w:val="50E1A6DE"/>
    <w:rsid w:val="510E51D3"/>
    <w:rsid w:val="511FDC3D"/>
    <w:rsid w:val="51206B32"/>
    <w:rsid w:val="51357445"/>
    <w:rsid w:val="5141EC87"/>
    <w:rsid w:val="514ACD11"/>
    <w:rsid w:val="5155C7A6"/>
    <w:rsid w:val="515FBD7A"/>
    <w:rsid w:val="51627C12"/>
    <w:rsid w:val="51694A78"/>
    <w:rsid w:val="51A04E3D"/>
    <w:rsid w:val="51B835E2"/>
    <w:rsid w:val="51C2529C"/>
    <w:rsid w:val="51D3EAF2"/>
    <w:rsid w:val="51E53A28"/>
    <w:rsid w:val="5202081F"/>
    <w:rsid w:val="52032530"/>
    <w:rsid w:val="5232BEEA"/>
    <w:rsid w:val="524A793B"/>
    <w:rsid w:val="52C654A0"/>
    <w:rsid w:val="52D39E5B"/>
    <w:rsid w:val="52D733D0"/>
    <w:rsid w:val="52ED2E1A"/>
    <w:rsid w:val="53011184"/>
    <w:rsid w:val="530DC915"/>
    <w:rsid w:val="530EE2D1"/>
    <w:rsid w:val="532DBBD7"/>
    <w:rsid w:val="53389E26"/>
    <w:rsid w:val="53406872"/>
    <w:rsid w:val="5365B622"/>
    <w:rsid w:val="5373C05D"/>
    <w:rsid w:val="538236BF"/>
    <w:rsid w:val="53872030"/>
    <w:rsid w:val="53C1B137"/>
    <w:rsid w:val="53F13BC6"/>
    <w:rsid w:val="54075E43"/>
    <w:rsid w:val="54234C03"/>
    <w:rsid w:val="5441592D"/>
    <w:rsid w:val="544DD49A"/>
    <w:rsid w:val="545B7BA6"/>
    <w:rsid w:val="5477ACF1"/>
    <w:rsid w:val="5479C817"/>
    <w:rsid w:val="54C92926"/>
    <w:rsid w:val="54E14672"/>
    <w:rsid w:val="54E68F3C"/>
    <w:rsid w:val="54E880BE"/>
    <w:rsid w:val="54F88899"/>
    <w:rsid w:val="54FD4023"/>
    <w:rsid w:val="54FFD73A"/>
    <w:rsid w:val="5502131D"/>
    <w:rsid w:val="551725FE"/>
    <w:rsid w:val="552C471B"/>
    <w:rsid w:val="552ED57A"/>
    <w:rsid w:val="5531A860"/>
    <w:rsid w:val="5534AA4D"/>
    <w:rsid w:val="5547483D"/>
    <w:rsid w:val="554AC48E"/>
    <w:rsid w:val="5556D67B"/>
    <w:rsid w:val="556B284A"/>
    <w:rsid w:val="557161E0"/>
    <w:rsid w:val="557EF8DB"/>
    <w:rsid w:val="55AC5F00"/>
    <w:rsid w:val="55B9ECEE"/>
    <w:rsid w:val="55E0435C"/>
    <w:rsid w:val="55F52E88"/>
    <w:rsid w:val="55FF4F98"/>
    <w:rsid w:val="562EE532"/>
    <w:rsid w:val="5638EA89"/>
    <w:rsid w:val="56414366"/>
    <w:rsid w:val="56766480"/>
    <w:rsid w:val="568AD1B2"/>
    <w:rsid w:val="568D2745"/>
    <w:rsid w:val="5691224A"/>
    <w:rsid w:val="5694F158"/>
    <w:rsid w:val="56A4990C"/>
    <w:rsid w:val="56AF867C"/>
    <w:rsid w:val="56CF0A11"/>
    <w:rsid w:val="56EB72F1"/>
    <w:rsid w:val="56F2AA9E"/>
    <w:rsid w:val="56F6B3AE"/>
    <w:rsid w:val="56F98E80"/>
    <w:rsid w:val="570C25BA"/>
    <w:rsid w:val="571DA058"/>
    <w:rsid w:val="572DBC5F"/>
    <w:rsid w:val="573C479D"/>
    <w:rsid w:val="57533BB0"/>
    <w:rsid w:val="5754D9DF"/>
    <w:rsid w:val="577A8A30"/>
    <w:rsid w:val="57818D37"/>
    <w:rsid w:val="578E61DB"/>
    <w:rsid w:val="578ED705"/>
    <w:rsid w:val="578FDF80"/>
    <w:rsid w:val="57A7B062"/>
    <w:rsid w:val="57C449EA"/>
    <w:rsid w:val="57E72104"/>
    <w:rsid w:val="57E8F7CD"/>
    <w:rsid w:val="57FC6CDA"/>
    <w:rsid w:val="57FF073C"/>
    <w:rsid w:val="58005A63"/>
    <w:rsid w:val="580ACC5D"/>
    <w:rsid w:val="580D723A"/>
    <w:rsid w:val="58102931"/>
    <w:rsid w:val="582C2596"/>
    <w:rsid w:val="582F040C"/>
    <w:rsid w:val="583330CA"/>
    <w:rsid w:val="5855D590"/>
    <w:rsid w:val="5868FADE"/>
    <w:rsid w:val="5877E51F"/>
    <w:rsid w:val="58B5D259"/>
    <w:rsid w:val="58CA36C0"/>
    <w:rsid w:val="58D9BD45"/>
    <w:rsid w:val="58E83997"/>
    <w:rsid w:val="58EB7433"/>
    <w:rsid w:val="58F0C29F"/>
    <w:rsid w:val="58F15D3D"/>
    <w:rsid w:val="58F2F53B"/>
    <w:rsid w:val="59195037"/>
    <w:rsid w:val="591D04E1"/>
    <w:rsid w:val="59673328"/>
    <w:rsid w:val="5970178C"/>
    <w:rsid w:val="597679AA"/>
    <w:rsid w:val="59A202AD"/>
    <w:rsid w:val="59BD5470"/>
    <w:rsid w:val="59C0E562"/>
    <w:rsid w:val="59E8F82C"/>
    <w:rsid w:val="5A0A3298"/>
    <w:rsid w:val="5A0E1FDB"/>
    <w:rsid w:val="5A2EC505"/>
    <w:rsid w:val="5A371394"/>
    <w:rsid w:val="5A50BF24"/>
    <w:rsid w:val="5A5DAD5F"/>
    <w:rsid w:val="5A7EE447"/>
    <w:rsid w:val="5A8A787B"/>
    <w:rsid w:val="5A9352FA"/>
    <w:rsid w:val="5AB9ADF3"/>
    <w:rsid w:val="5AD75F37"/>
    <w:rsid w:val="5AE79CFC"/>
    <w:rsid w:val="5AE874CC"/>
    <w:rsid w:val="5AFE83F3"/>
    <w:rsid w:val="5B1CFF66"/>
    <w:rsid w:val="5B21BAA9"/>
    <w:rsid w:val="5B2E230F"/>
    <w:rsid w:val="5B456165"/>
    <w:rsid w:val="5B48A8BA"/>
    <w:rsid w:val="5B4C34FD"/>
    <w:rsid w:val="5B50E36A"/>
    <w:rsid w:val="5B69099A"/>
    <w:rsid w:val="5BA05D1C"/>
    <w:rsid w:val="5BB95A4E"/>
    <w:rsid w:val="5BD232ED"/>
    <w:rsid w:val="5BE1ECAC"/>
    <w:rsid w:val="5BE5E2AD"/>
    <w:rsid w:val="5BE9624E"/>
    <w:rsid w:val="5BF818B0"/>
    <w:rsid w:val="5BF9F70F"/>
    <w:rsid w:val="5C098172"/>
    <w:rsid w:val="5C0AE606"/>
    <w:rsid w:val="5C13E28D"/>
    <w:rsid w:val="5C367E09"/>
    <w:rsid w:val="5C3CEC1C"/>
    <w:rsid w:val="5C415967"/>
    <w:rsid w:val="5C53C949"/>
    <w:rsid w:val="5C69DC4D"/>
    <w:rsid w:val="5C6B17DE"/>
    <w:rsid w:val="5C779720"/>
    <w:rsid w:val="5C7E09B3"/>
    <w:rsid w:val="5C90A53E"/>
    <w:rsid w:val="5C9631AD"/>
    <w:rsid w:val="5C9739F5"/>
    <w:rsid w:val="5CA38929"/>
    <w:rsid w:val="5CA51639"/>
    <w:rsid w:val="5CA9E23A"/>
    <w:rsid w:val="5CAF3D5C"/>
    <w:rsid w:val="5CBED7C8"/>
    <w:rsid w:val="5D1B4EEC"/>
    <w:rsid w:val="5D5F1BE1"/>
    <w:rsid w:val="5D75A669"/>
    <w:rsid w:val="5D778982"/>
    <w:rsid w:val="5D7C831E"/>
    <w:rsid w:val="5D7CFF59"/>
    <w:rsid w:val="5D835F81"/>
    <w:rsid w:val="5D850A63"/>
    <w:rsid w:val="5D89478E"/>
    <w:rsid w:val="5D89CC66"/>
    <w:rsid w:val="5D8EBC35"/>
    <w:rsid w:val="5D94AC5E"/>
    <w:rsid w:val="5D9ADE0F"/>
    <w:rsid w:val="5D9D2AD0"/>
    <w:rsid w:val="5DAB2D42"/>
    <w:rsid w:val="5DBAEA74"/>
    <w:rsid w:val="5DC3DF14"/>
    <w:rsid w:val="5DD187E4"/>
    <w:rsid w:val="5DE41F5C"/>
    <w:rsid w:val="5DE6085D"/>
    <w:rsid w:val="5DF893A1"/>
    <w:rsid w:val="5E018E7F"/>
    <w:rsid w:val="5E02B03E"/>
    <w:rsid w:val="5E092ACC"/>
    <w:rsid w:val="5E0B5084"/>
    <w:rsid w:val="5E0F8183"/>
    <w:rsid w:val="5E195D0F"/>
    <w:rsid w:val="5E3C6BC2"/>
    <w:rsid w:val="5E3E04F5"/>
    <w:rsid w:val="5E62FA6F"/>
    <w:rsid w:val="5E6F6CDA"/>
    <w:rsid w:val="5E84F067"/>
    <w:rsid w:val="5E8941C1"/>
    <w:rsid w:val="5E8D4AB6"/>
    <w:rsid w:val="5E9AAB1F"/>
    <w:rsid w:val="5EAD87FC"/>
    <w:rsid w:val="5EC6EED7"/>
    <w:rsid w:val="5ED2E2D4"/>
    <w:rsid w:val="5EF2FD5C"/>
    <w:rsid w:val="5EFC7C24"/>
    <w:rsid w:val="5F12A347"/>
    <w:rsid w:val="5F3E9D9F"/>
    <w:rsid w:val="5F48515B"/>
    <w:rsid w:val="5F4A028D"/>
    <w:rsid w:val="5F591134"/>
    <w:rsid w:val="5F60D548"/>
    <w:rsid w:val="5F77E122"/>
    <w:rsid w:val="5F82ACEB"/>
    <w:rsid w:val="5FA04723"/>
    <w:rsid w:val="5FAF3E3D"/>
    <w:rsid w:val="5FBA2DE5"/>
    <w:rsid w:val="5FD60E44"/>
    <w:rsid w:val="5FE37020"/>
    <w:rsid w:val="6025F758"/>
    <w:rsid w:val="6059ED2D"/>
    <w:rsid w:val="605A3EE7"/>
    <w:rsid w:val="6064C504"/>
    <w:rsid w:val="6066D12F"/>
    <w:rsid w:val="607F4C58"/>
    <w:rsid w:val="60AB55B4"/>
    <w:rsid w:val="60AE3CEE"/>
    <w:rsid w:val="60B2AB87"/>
    <w:rsid w:val="60B8BFC8"/>
    <w:rsid w:val="60BA862E"/>
    <w:rsid w:val="60C937C0"/>
    <w:rsid w:val="60D5A862"/>
    <w:rsid w:val="60E2E140"/>
    <w:rsid w:val="60E84613"/>
    <w:rsid w:val="611F2280"/>
    <w:rsid w:val="6120A813"/>
    <w:rsid w:val="612D9002"/>
    <w:rsid w:val="615325C0"/>
    <w:rsid w:val="6161139D"/>
    <w:rsid w:val="6175E141"/>
    <w:rsid w:val="61899122"/>
    <w:rsid w:val="61A9F4E1"/>
    <w:rsid w:val="61BAE517"/>
    <w:rsid w:val="61E89508"/>
    <w:rsid w:val="62074307"/>
    <w:rsid w:val="62126130"/>
    <w:rsid w:val="623087C1"/>
    <w:rsid w:val="6241203E"/>
    <w:rsid w:val="627A96E1"/>
    <w:rsid w:val="62997B94"/>
    <w:rsid w:val="62BF3D60"/>
    <w:rsid w:val="62C0B5F8"/>
    <w:rsid w:val="62F4F7A7"/>
    <w:rsid w:val="62F7C3B0"/>
    <w:rsid w:val="630E2FEB"/>
    <w:rsid w:val="63184C78"/>
    <w:rsid w:val="63313617"/>
    <w:rsid w:val="63471169"/>
    <w:rsid w:val="63507D78"/>
    <w:rsid w:val="635A27C4"/>
    <w:rsid w:val="63A4F21B"/>
    <w:rsid w:val="63A71E84"/>
    <w:rsid w:val="63D3DC46"/>
    <w:rsid w:val="63E2668E"/>
    <w:rsid w:val="63E9891E"/>
    <w:rsid w:val="63F460A5"/>
    <w:rsid w:val="63FD802B"/>
    <w:rsid w:val="64035963"/>
    <w:rsid w:val="641E5A53"/>
    <w:rsid w:val="642F2A66"/>
    <w:rsid w:val="646AF209"/>
    <w:rsid w:val="647DF218"/>
    <w:rsid w:val="647E6A53"/>
    <w:rsid w:val="647FA021"/>
    <w:rsid w:val="64901D50"/>
    <w:rsid w:val="649B9F5D"/>
    <w:rsid w:val="649D9C5A"/>
    <w:rsid w:val="64BA5B65"/>
    <w:rsid w:val="64DBE4A7"/>
    <w:rsid w:val="64FF354F"/>
    <w:rsid w:val="65082448"/>
    <w:rsid w:val="654655D3"/>
    <w:rsid w:val="655983B4"/>
    <w:rsid w:val="655A5BD0"/>
    <w:rsid w:val="65641E28"/>
    <w:rsid w:val="656FB7AA"/>
    <w:rsid w:val="659009BF"/>
    <w:rsid w:val="65ABB07C"/>
    <w:rsid w:val="65AEBD59"/>
    <w:rsid w:val="65B44CE2"/>
    <w:rsid w:val="65D98077"/>
    <w:rsid w:val="65E398B5"/>
    <w:rsid w:val="65E4DEF8"/>
    <w:rsid w:val="6601368A"/>
    <w:rsid w:val="66399225"/>
    <w:rsid w:val="663E6A13"/>
    <w:rsid w:val="665D42A2"/>
    <w:rsid w:val="667781B2"/>
    <w:rsid w:val="66781BAF"/>
    <w:rsid w:val="6687EDE0"/>
    <w:rsid w:val="6688D35A"/>
    <w:rsid w:val="668BE591"/>
    <w:rsid w:val="668EE11C"/>
    <w:rsid w:val="6695B793"/>
    <w:rsid w:val="6697B524"/>
    <w:rsid w:val="66A48BFE"/>
    <w:rsid w:val="66C22007"/>
    <w:rsid w:val="66CC8101"/>
    <w:rsid w:val="66D3A6B9"/>
    <w:rsid w:val="66F533B6"/>
    <w:rsid w:val="670746B8"/>
    <w:rsid w:val="670A72D4"/>
    <w:rsid w:val="67181467"/>
    <w:rsid w:val="67193A48"/>
    <w:rsid w:val="672FC1CC"/>
    <w:rsid w:val="6736FD1F"/>
    <w:rsid w:val="675A3F94"/>
    <w:rsid w:val="675EA754"/>
    <w:rsid w:val="678133C8"/>
    <w:rsid w:val="67837F54"/>
    <w:rsid w:val="6787BE0C"/>
    <w:rsid w:val="67A6F696"/>
    <w:rsid w:val="67BDC66F"/>
    <w:rsid w:val="67E3179B"/>
    <w:rsid w:val="67F60383"/>
    <w:rsid w:val="67FB6BE0"/>
    <w:rsid w:val="6800ADD3"/>
    <w:rsid w:val="6811C525"/>
    <w:rsid w:val="682B59A9"/>
    <w:rsid w:val="6834B47F"/>
    <w:rsid w:val="68454E31"/>
    <w:rsid w:val="68457595"/>
    <w:rsid w:val="684F06DC"/>
    <w:rsid w:val="689006D9"/>
    <w:rsid w:val="689182D0"/>
    <w:rsid w:val="689F306E"/>
    <w:rsid w:val="68BBDE7B"/>
    <w:rsid w:val="68D7825E"/>
    <w:rsid w:val="68F00240"/>
    <w:rsid w:val="68F90EB1"/>
    <w:rsid w:val="690ED6DD"/>
    <w:rsid w:val="69278BD6"/>
    <w:rsid w:val="694103C7"/>
    <w:rsid w:val="6946B0AD"/>
    <w:rsid w:val="694A5C84"/>
    <w:rsid w:val="697139BF"/>
    <w:rsid w:val="69BFE916"/>
    <w:rsid w:val="69CEE285"/>
    <w:rsid w:val="69E18B11"/>
    <w:rsid w:val="69E62C25"/>
    <w:rsid w:val="69ECF029"/>
    <w:rsid w:val="69EE03CA"/>
    <w:rsid w:val="6A154CDA"/>
    <w:rsid w:val="6A22E1AA"/>
    <w:rsid w:val="6A3F0FF9"/>
    <w:rsid w:val="6A530C89"/>
    <w:rsid w:val="6A570B49"/>
    <w:rsid w:val="6A67E1DC"/>
    <w:rsid w:val="6A7788A4"/>
    <w:rsid w:val="6A7A852E"/>
    <w:rsid w:val="6A87A719"/>
    <w:rsid w:val="6A8D4FD0"/>
    <w:rsid w:val="6A8E4598"/>
    <w:rsid w:val="6A91C68D"/>
    <w:rsid w:val="6A9EAAFD"/>
    <w:rsid w:val="6AAB62F9"/>
    <w:rsid w:val="6AD9CB99"/>
    <w:rsid w:val="6ADA877C"/>
    <w:rsid w:val="6AE3A8BC"/>
    <w:rsid w:val="6AE50E93"/>
    <w:rsid w:val="6AF4A5C6"/>
    <w:rsid w:val="6B129529"/>
    <w:rsid w:val="6B16D054"/>
    <w:rsid w:val="6B3878DC"/>
    <w:rsid w:val="6B4DF146"/>
    <w:rsid w:val="6B5E42A0"/>
    <w:rsid w:val="6B6138DE"/>
    <w:rsid w:val="6B68EC70"/>
    <w:rsid w:val="6B988DA0"/>
    <w:rsid w:val="6B9A42EF"/>
    <w:rsid w:val="6BE12170"/>
    <w:rsid w:val="6BEB7B48"/>
    <w:rsid w:val="6BF0D652"/>
    <w:rsid w:val="6BF525FB"/>
    <w:rsid w:val="6BF7E043"/>
    <w:rsid w:val="6BF83041"/>
    <w:rsid w:val="6BFA7499"/>
    <w:rsid w:val="6C0CE90D"/>
    <w:rsid w:val="6C145BC5"/>
    <w:rsid w:val="6C1CD326"/>
    <w:rsid w:val="6C4F6413"/>
    <w:rsid w:val="6C53BEB4"/>
    <w:rsid w:val="6C604935"/>
    <w:rsid w:val="6C6B5395"/>
    <w:rsid w:val="6C8893F6"/>
    <w:rsid w:val="6C9D8D9B"/>
    <w:rsid w:val="6CC4D0D1"/>
    <w:rsid w:val="6CC783FE"/>
    <w:rsid w:val="6CF5FB68"/>
    <w:rsid w:val="6D02BE1B"/>
    <w:rsid w:val="6D0320CE"/>
    <w:rsid w:val="6D03CB51"/>
    <w:rsid w:val="6D2193CE"/>
    <w:rsid w:val="6D25C411"/>
    <w:rsid w:val="6D316D17"/>
    <w:rsid w:val="6D3634AF"/>
    <w:rsid w:val="6D3FD4FD"/>
    <w:rsid w:val="6D40CB43"/>
    <w:rsid w:val="6D43FEF8"/>
    <w:rsid w:val="6D4F79A4"/>
    <w:rsid w:val="6D7F6658"/>
    <w:rsid w:val="6D8A8CC3"/>
    <w:rsid w:val="6D8FF747"/>
    <w:rsid w:val="6DC07EE5"/>
    <w:rsid w:val="6DC1B0F1"/>
    <w:rsid w:val="6E0F330A"/>
    <w:rsid w:val="6E38F0D0"/>
    <w:rsid w:val="6E44BDBC"/>
    <w:rsid w:val="6EA862B9"/>
    <w:rsid w:val="6EC1D386"/>
    <w:rsid w:val="6ED81923"/>
    <w:rsid w:val="6EFA7C49"/>
    <w:rsid w:val="6EFC4D07"/>
    <w:rsid w:val="6F0019AA"/>
    <w:rsid w:val="6F03ECF8"/>
    <w:rsid w:val="6F19E85C"/>
    <w:rsid w:val="6F1DCB4F"/>
    <w:rsid w:val="6F24ECC3"/>
    <w:rsid w:val="6F402717"/>
    <w:rsid w:val="6F410E02"/>
    <w:rsid w:val="6F43AAD9"/>
    <w:rsid w:val="6F46750A"/>
    <w:rsid w:val="6F4B2BA3"/>
    <w:rsid w:val="6F7C0787"/>
    <w:rsid w:val="6F9F26A8"/>
    <w:rsid w:val="6FB0D0E4"/>
    <w:rsid w:val="6FC0E262"/>
    <w:rsid w:val="6FF0C90E"/>
    <w:rsid w:val="6FF8B0C3"/>
    <w:rsid w:val="70031B06"/>
    <w:rsid w:val="700BE3D1"/>
    <w:rsid w:val="7017B7D2"/>
    <w:rsid w:val="702A24FD"/>
    <w:rsid w:val="702DDAC1"/>
    <w:rsid w:val="7039BD72"/>
    <w:rsid w:val="703FC65A"/>
    <w:rsid w:val="7045AB6E"/>
    <w:rsid w:val="704BB80A"/>
    <w:rsid w:val="7051F3A1"/>
    <w:rsid w:val="7083D64F"/>
    <w:rsid w:val="70B214E0"/>
    <w:rsid w:val="70DA5C01"/>
    <w:rsid w:val="70E29627"/>
    <w:rsid w:val="70F23A99"/>
    <w:rsid w:val="7110E081"/>
    <w:rsid w:val="71125356"/>
    <w:rsid w:val="71125A25"/>
    <w:rsid w:val="711C6B37"/>
    <w:rsid w:val="714313DD"/>
    <w:rsid w:val="71440C71"/>
    <w:rsid w:val="714FBA1A"/>
    <w:rsid w:val="7152B68C"/>
    <w:rsid w:val="71610704"/>
    <w:rsid w:val="7163B32F"/>
    <w:rsid w:val="71686C3D"/>
    <w:rsid w:val="7179F2B2"/>
    <w:rsid w:val="7186ADAA"/>
    <w:rsid w:val="718CC779"/>
    <w:rsid w:val="71A58348"/>
    <w:rsid w:val="71A74E59"/>
    <w:rsid w:val="71AB895F"/>
    <w:rsid w:val="71C021AF"/>
    <w:rsid w:val="71D027AC"/>
    <w:rsid w:val="71D7D5FE"/>
    <w:rsid w:val="71DBB55C"/>
    <w:rsid w:val="71DC6EAC"/>
    <w:rsid w:val="71F9AE8D"/>
    <w:rsid w:val="71FFD312"/>
    <w:rsid w:val="720EDEBD"/>
    <w:rsid w:val="723CAC20"/>
    <w:rsid w:val="72484EA1"/>
    <w:rsid w:val="724ABE3B"/>
    <w:rsid w:val="724DB90B"/>
    <w:rsid w:val="72616616"/>
    <w:rsid w:val="7269C1E5"/>
    <w:rsid w:val="726BE0FF"/>
    <w:rsid w:val="72B290FE"/>
    <w:rsid w:val="72D57F48"/>
    <w:rsid w:val="72E03DBF"/>
    <w:rsid w:val="72E4C214"/>
    <w:rsid w:val="72EF5DFA"/>
    <w:rsid w:val="7304821F"/>
    <w:rsid w:val="730CECEB"/>
    <w:rsid w:val="731167C0"/>
    <w:rsid w:val="7329EA86"/>
    <w:rsid w:val="732BA270"/>
    <w:rsid w:val="7332B70B"/>
    <w:rsid w:val="7335B10D"/>
    <w:rsid w:val="7354586B"/>
    <w:rsid w:val="73856BDE"/>
    <w:rsid w:val="73870700"/>
    <w:rsid w:val="73E80E3C"/>
    <w:rsid w:val="73EBDA77"/>
    <w:rsid w:val="73EF5726"/>
    <w:rsid w:val="74248DE7"/>
    <w:rsid w:val="744C8561"/>
    <w:rsid w:val="744FC284"/>
    <w:rsid w:val="747832AB"/>
    <w:rsid w:val="7481629B"/>
    <w:rsid w:val="74A802F8"/>
    <w:rsid w:val="74B00F9A"/>
    <w:rsid w:val="74B22C54"/>
    <w:rsid w:val="74BB6353"/>
    <w:rsid w:val="74D7073D"/>
    <w:rsid w:val="74E01A0B"/>
    <w:rsid w:val="74EA6584"/>
    <w:rsid w:val="74ED63BE"/>
    <w:rsid w:val="74F5523D"/>
    <w:rsid w:val="7510B2D9"/>
    <w:rsid w:val="7520EFA5"/>
    <w:rsid w:val="75267552"/>
    <w:rsid w:val="75298AE8"/>
    <w:rsid w:val="752E9031"/>
    <w:rsid w:val="7531ACC8"/>
    <w:rsid w:val="7538D333"/>
    <w:rsid w:val="756BAA22"/>
    <w:rsid w:val="75785AFB"/>
    <w:rsid w:val="758EA8A8"/>
    <w:rsid w:val="7593FD93"/>
    <w:rsid w:val="75A43562"/>
    <w:rsid w:val="75C62CD2"/>
    <w:rsid w:val="75CD6CD1"/>
    <w:rsid w:val="75CFAA27"/>
    <w:rsid w:val="75DA903D"/>
    <w:rsid w:val="75DB3319"/>
    <w:rsid w:val="75E8DBD1"/>
    <w:rsid w:val="75EE1BDD"/>
    <w:rsid w:val="75EF8399"/>
    <w:rsid w:val="75F62037"/>
    <w:rsid w:val="75FCA2DB"/>
    <w:rsid w:val="761BCC63"/>
    <w:rsid w:val="762332DD"/>
    <w:rsid w:val="7630C706"/>
    <w:rsid w:val="76572D9C"/>
    <w:rsid w:val="76587C51"/>
    <w:rsid w:val="767A5F1A"/>
    <w:rsid w:val="76A25AB0"/>
    <w:rsid w:val="76B2F0CD"/>
    <w:rsid w:val="76EE8DC7"/>
    <w:rsid w:val="76F071B2"/>
    <w:rsid w:val="76FBFD3C"/>
    <w:rsid w:val="771293E6"/>
    <w:rsid w:val="7716D858"/>
    <w:rsid w:val="772162D3"/>
    <w:rsid w:val="772CC08A"/>
    <w:rsid w:val="774324B5"/>
    <w:rsid w:val="7743D725"/>
    <w:rsid w:val="775F0E30"/>
    <w:rsid w:val="77712604"/>
    <w:rsid w:val="777AD604"/>
    <w:rsid w:val="778F2CFC"/>
    <w:rsid w:val="77924E60"/>
    <w:rsid w:val="7796D5C1"/>
    <w:rsid w:val="779E152C"/>
    <w:rsid w:val="77A0EBB2"/>
    <w:rsid w:val="77A18D1F"/>
    <w:rsid w:val="77B9DC6C"/>
    <w:rsid w:val="77BB9C8C"/>
    <w:rsid w:val="77BBF6DA"/>
    <w:rsid w:val="77C97759"/>
    <w:rsid w:val="77E74799"/>
    <w:rsid w:val="77FB8355"/>
    <w:rsid w:val="7802E3A2"/>
    <w:rsid w:val="7813A915"/>
    <w:rsid w:val="7821B110"/>
    <w:rsid w:val="7825402E"/>
    <w:rsid w:val="7833051D"/>
    <w:rsid w:val="7835E383"/>
    <w:rsid w:val="78363A53"/>
    <w:rsid w:val="78615AD9"/>
    <w:rsid w:val="786AC897"/>
    <w:rsid w:val="78A22DFA"/>
    <w:rsid w:val="78A3BFDE"/>
    <w:rsid w:val="78A7E27D"/>
    <w:rsid w:val="78B32F13"/>
    <w:rsid w:val="78CBB5D6"/>
    <w:rsid w:val="78EF2F7C"/>
    <w:rsid w:val="78F1D97B"/>
    <w:rsid w:val="79026D8B"/>
    <w:rsid w:val="79158FF2"/>
    <w:rsid w:val="792E32E0"/>
    <w:rsid w:val="7948CDF0"/>
    <w:rsid w:val="796DF7EE"/>
    <w:rsid w:val="79710065"/>
    <w:rsid w:val="7977CB4A"/>
    <w:rsid w:val="797FBE53"/>
    <w:rsid w:val="799ADBAA"/>
    <w:rsid w:val="79A31FA7"/>
    <w:rsid w:val="79AFE882"/>
    <w:rsid w:val="79C02524"/>
    <w:rsid w:val="79CD3AA4"/>
    <w:rsid w:val="79F8759B"/>
    <w:rsid w:val="79FD3F09"/>
    <w:rsid w:val="7A086682"/>
    <w:rsid w:val="7A0DC0F8"/>
    <w:rsid w:val="7A21302A"/>
    <w:rsid w:val="7A3A8349"/>
    <w:rsid w:val="7A3CA2E5"/>
    <w:rsid w:val="7A421022"/>
    <w:rsid w:val="7A43115C"/>
    <w:rsid w:val="7A58F125"/>
    <w:rsid w:val="7A671F27"/>
    <w:rsid w:val="7A8BC914"/>
    <w:rsid w:val="7A97CA17"/>
    <w:rsid w:val="7AC8347A"/>
    <w:rsid w:val="7ADBE744"/>
    <w:rsid w:val="7ADFA758"/>
    <w:rsid w:val="7AE6DDB5"/>
    <w:rsid w:val="7AEB2045"/>
    <w:rsid w:val="7B0B238D"/>
    <w:rsid w:val="7B2199BB"/>
    <w:rsid w:val="7B43C25C"/>
    <w:rsid w:val="7B576CF8"/>
    <w:rsid w:val="7B7E5329"/>
    <w:rsid w:val="7B805D10"/>
    <w:rsid w:val="7B86286D"/>
    <w:rsid w:val="7B926D8A"/>
    <w:rsid w:val="7B9C9316"/>
    <w:rsid w:val="7BA71750"/>
    <w:rsid w:val="7BB2D4B5"/>
    <w:rsid w:val="7BBBC266"/>
    <w:rsid w:val="7BD67323"/>
    <w:rsid w:val="7BDDA559"/>
    <w:rsid w:val="7BE293D6"/>
    <w:rsid w:val="7BF1379C"/>
    <w:rsid w:val="7C0728C8"/>
    <w:rsid w:val="7C0CE997"/>
    <w:rsid w:val="7C31B19C"/>
    <w:rsid w:val="7C4DF3C9"/>
    <w:rsid w:val="7C603629"/>
    <w:rsid w:val="7C6EBA9D"/>
    <w:rsid w:val="7C75A859"/>
    <w:rsid w:val="7C96FC4A"/>
    <w:rsid w:val="7CA597FB"/>
    <w:rsid w:val="7CC4E46B"/>
    <w:rsid w:val="7CC639C9"/>
    <w:rsid w:val="7CD27B0D"/>
    <w:rsid w:val="7CDEC592"/>
    <w:rsid w:val="7CFBDBCC"/>
    <w:rsid w:val="7D132F20"/>
    <w:rsid w:val="7D28A52E"/>
    <w:rsid w:val="7D2940A0"/>
    <w:rsid w:val="7D627F77"/>
    <w:rsid w:val="7D65D709"/>
    <w:rsid w:val="7D6D3A2D"/>
    <w:rsid w:val="7D73C3DD"/>
    <w:rsid w:val="7D936B6B"/>
    <w:rsid w:val="7D958ABB"/>
    <w:rsid w:val="7DD89076"/>
    <w:rsid w:val="7DDA91A4"/>
    <w:rsid w:val="7DF7E999"/>
    <w:rsid w:val="7DF87A4B"/>
    <w:rsid w:val="7E2CFD31"/>
    <w:rsid w:val="7E4FFFEC"/>
    <w:rsid w:val="7E5C43AA"/>
    <w:rsid w:val="7E6B5454"/>
    <w:rsid w:val="7E748693"/>
    <w:rsid w:val="7E8C5061"/>
    <w:rsid w:val="7E8FA5FB"/>
    <w:rsid w:val="7E99D88A"/>
    <w:rsid w:val="7E9ACC3E"/>
    <w:rsid w:val="7EACE063"/>
    <w:rsid w:val="7EF2BD84"/>
    <w:rsid w:val="7F120544"/>
    <w:rsid w:val="7F19A6F1"/>
    <w:rsid w:val="7F2BBFAD"/>
    <w:rsid w:val="7F308338"/>
    <w:rsid w:val="7F392299"/>
    <w:rsid w:val="7F39782C"/>
    <w:rsid w:val="7F39EB93"/>
    <w:rsid w:val="7F4D6EE9"/>
    <w:rsid w:val="7F67CA04"/>
    <w:rsid w:val="7F6956B8"/>
    <w:rsid w:val="7F75591A"/>
    <w:rsid w:val="7F88EA0B"/>
    <w:rsid w:val="7F8CE5CE"/>
    <w:rsid w:val="7F8D44F1"/>
    <w:rsid w:val="7F9EDD88"/>
    <w:rsid w:val="7FA78BB1"/>
    <w:rsid w:val="7FC35CF1"/>
    <w:rsid w:val="7FE05486"/>
    <w:rsid w:val="7FE7A99B"/>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233C2B8"/>
  <w15:docId w15:val="{48789DB3-AD6B-4C4D-9033-66BDDEF7C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577A"/>
    <w:pPr>
      <w:spacing w:line="264" w:lineRule="auto"/>
      <w:jc w:val="both"/>
    </w:pPr>
    <w:rPr>
      <w:rFonts w:ascii="Linux Libertine" w:eastAsiaTheme="minorEastAsia" w:hAnsi="Linux Libertine" w:cstheme="minorBidi"/>
      <w:sz w:val="18"/>
      <w:szCs w:val="18"/>
      <w:lang w:val="en-US" w:eastAsia="en-US"/>
    </w:rPr>
  </w:style>
  <w:style w:type="paragraph" w:styleId="Heading1">
    <w:name w:val="heading 1"/>
    <w:basedOn w:val="Normal"/>
    <w:next w:val="Normal"/>
    <w:link w:val="Heading1Char"/>
    <w:uiPriority w:val="9"/>
    <w:qFormat/>
    <w:rsid w:val="6064C50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6064C504"/>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6064C504"/>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rsid w:val="6064C504"/>
    <w:pPr>
      <w:keepNext/>
      <w:keepLines/>
      <w:spacing w:before="200"/>
      <w:outlineLvl w:val="3"/>
    </w:pPr>
    <w:rPr>
      <w:rFonts w:asciiTheme="majorHAnsi" w:eastAsiaTheme="majorEastAsia" w:hAnsiTheme="majorHAnsi" w:cstheme="majorBidi"/>
      <w:i/>
      <w:iCs/>
      <w:color w:val="943634" w:themeColor="accent2" w:themeShade="BF"/>
    </w:rPr>
  </w:style>
  <w:style w:type="paragraph" w:styleId="Heading5">
    <w:name w:val="heading 5"/>
    <w:basedOn w:val="Normal"/>
    <w:next w:val="Normal"/>
    <w:link w:val="Heading5Char"/>
    <w:uiPriority w:val="9"/>
    <w:unhideWhenUsed/>
    <w:qFormat/>
    <w:rsid w:val="6064C504"/>
    <w:pPr>
      <w:keepNext/>
      <w:keepLines/>
      <w:spacing w:before="200"/>
      <w:outlineLvl w:val="4"/>
    </w:pPr>
    <w:rPr>
      <w:rFonts w:asciiTheme="majorHAnsi" w:eastAsiaTheme="majorEastAsia" w:hAnsiTheme="majorHAnsi" w:cstheme="majorBidi"/>
      <w:b/>
      <w:bCs/>
      <w:color w:val="4F6228" w:themeColor="accent3" w:themeShade="80"/>
      <w:sz w:val="20"/>
      <w:szCs w:val="20"/>
    </w:rPr>
  </w:style>
  <w:style w:type="paragraph" w:styleId="Heading6">
    <w:name w:val="heading 6"/>
    <w:basedOn w:val="Normal"/>
    <w:next w:val="Normal"/>
    <w:link w:val="Heading6Char"/>
    <w:uiPriority w:val="1"/>
    <w:unhideWhenUsed/>
    <w:qFormat/>
    <w:rsid w:val="6064C504"/>
    <w:pPr>
      <w:keepNext/>
      <w:numPr>
        <w:ilvl w:val="5"/>
        <w:numId w:val="12"/>
      </w:numPr>
      <w:spacing w:after="240"/>
      <w:outlineLvl w:val="5"/>
    </w:pPr>
    <w:rPr>
      <w:rFonts w:ascii="Times New Roman" w:eastAsia="Times New Roman" w:hAnsi="Times New Roman"/>
      <w:sz w:val="24"/>
      <w:szCs w:val="24"/>
      <w:lang w:val="en-GB" w:bidi="ar-DZ"/>
    </w:rPr>
  </w:style>
  <w:style w:type="paragraph" w:styleId="Heading7">
    <w:name w:val="heading 7"/>
    <w:basedOn w:val="Normal"/>
    <w:next w:val="Normal"/>
    <w:link w:val="Heading7Char"/>
    <w:uiPriority w:val="1"/>
    <w:unhideWhenUsed/>
    <w:qFormat/>
    <w:rsid w:val="6064C504"/>
    <w:pPr>
      <w:keepNext/>
      <w:numPr>
        <w:ilvl w:val="6"/>
        <w:numId w:val="12"/>
      </w:numPr>
      <w:spacing w:after="240"/>
      <w:outlineLvl w:val="6"/>
    </w:pPr>
    <w:rPr>
      <w:rFonts w:ascii="Times New Roman" w:eastAsia="Times New Roman" w:hAnsi="Times New Roman"/>
      <w:b/>
      <w:bCs/>
      <w:sz w:val="24"/>
      <w:szCs w:val="24"/>
      <w:lang w:val="en-GB" w:bidi="ar-DZ"/>
    </w:rPr>
  </w:style>
  <w:style w:type="paragraph" w:styleId="Heading8">
    <w:name w:val="heading 8"/>
    <w:basedOn w:val="Normal"/>
    <w:next w:val="Normal"/>
    <w:link w:val="Heading8Char"/>
    <w:uiPriority w:val="1"/>
    <w:unhideWhenUsed/>
    <w:qFormat/>
    <w:rsid w:val="6064C504"/>
    <w:pPr>
      <w:keepNext/>
      <w:numPr>
        <w:ilvl w:val="7"/>
        <w:numId w:val="12"/>
      </w:numPr>
      <w:spacing w:after="240"/>
      <w:outlineLvl w:val="7"/>
    </w:pPr>
    <w:rPr>
      <w:rFonts w:ascii="Times New Roman" w:eastAsia="Times New Roman" w:hAnsi="Times New Roman"/>
      <w:b/>
      <w:bCs/>
      <w:i/>
      <w:iCs/>
      <w:sz w:val="24"/>
      <w:szCs w:val="24"/>
      <w:lang w:val="en-GB" w:bidi="ar-DZ"/>
    </w:rPr>
  </w:style>
  <w:style w:type="paragraph" w:styleId="Heading9">
    <w:name w:val="heading 9"/>
    <w:basedOn w:val="Normal"/>
    <w:next w:val="Normal"/>
    <w:link w:val="Heading9Char"/>
    <w:uiPriority w:val="1"/>
    <w:unhideWhenUsed/>
    <w:qFormat/>
    <w:rsid w:val="6064C504"/>
    <w:pPr>
      <w:keepNext/>
      <w:numPr>
        <w:ilvl w:val="8"/>
        <w:numId w:val="12"/>
      </w:numPr>
      <w:spacing w:after="240"/>
      <w:outlineLvl w:val="8"/>
    </w:pPr>
    <w:rPr>
      <w:rFonts w:ascii="Times New Roman" w:eastAsia="Times New Roman" w:hAnsi="Times New Roman" w:cs="Arial"/>
      <w:i/>
      <w:iCs/>
      <w:sz w:val="24"/>
      <w:szCs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1"/>
    <w:semiHidden/>
    <w:rsid w:val="6064C504"/>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uiPriority w:val="1"/>
    <w:semiHidden/>
    <w:rsid w:val="6064C504"/>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uiPriority w:val="1"/>
    <w:rsid w:val="6064C504"/>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6064C504"/>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rsid w:val="6064C504"/>
    <w:pPr>
      <w:spacing w:beforeAutospacing="1"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uiPriority w:val="1"/>
    <w:rsid w:val="6064C504"/>
    <w:rPr>
      <w:sz w:val="20"/>
      <w:szCs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3A2B6C"/>
    <w:pPr>
      <w:spacing w:before="120" w:after="80" w:line="259" w:lineRule="auto"/>
      <w:ind w:left="360"/>
      <w:contextualSpacing/>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uiPriority w:val="1"/>
    <w:qFormat/>
    <w:rsid w:val="6064C504"/>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uiPriority w:val="1"/>
    <w:rsid w:val="6064C504"/>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rsid w:val="6064C504"/>
    <w:pPr>
      <w:ind w:left="720"/>
    </w:pPr>
    <w:rPr>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uiPriority w:val="1"/>
    <w:qFormat/>
    <w:rsid w:val="6064C504"/>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uiPriority w:val="1"/>
    <w:qFormat/>
    <w:rsid w:val="6064C504"/>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uiPriority w:val="1"/>
    <w:qFormat/>
    <w:rsid w:val="6064C504"/>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uiPriority w:val="1"/>
    <w:qFormat/>
    <w:rsid w:val="6064C504"/>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uiPriority w:val="1"/>
    <w:qFormat/>
    <w:rsid w:val="6064C504"/>
    <w:rPr>
      <w:rFonts w:asciiTheme="majorHAnsi" w:hAnsiTheme="majorHAnsi"/>
      <w:color w:val="943634" w:themeColor="accent2" w:themeShade="BF"/>
      <w:sz w:val="28"/>
      <w:szCs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uiPriority w:val="1"/>
    <w:qFormat/>
    <w:rsid w:val="6064C504"/>
    <w:pPr>
      <w:ind w:left="1440"/>
    </w:pPr>
    <w:rPr>
      <w:color w:val="4F6228" w:themeColor="accent3" w:themeShade="80"/>
    </w:rPr>
  </w:style>
  <w:style w:type="paragraph" w:customStyle="1" w:styleId="PoemSource">
    <w:name w:val="PoemSource"/>
    <w:basedOn w:val="Normal"/>
    <w:uiPriority w:val="1"/>
    <w:qFormat/>
    <w:rsid w:val="6064C504"/>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uiPriority w:val="1"/>
    <w:qFormat/>
    <w:rsid w:val="6064C504"/>
    <w:pPr>
      <w:spacing w:after="200"/>
      <w:ind w:left="720"/>
      <w:jc w:val="right"/>
    </w:pPr>
    <w:rPr>
      <w:rFonts w:asciiTheme="minorHAnsi" w:hAnsiTheme="minorHAnsi"/>
      <w:sz w:val="22"/>
      <w:szCs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uiPriority w:val="1"/>
    <w:qFormat/>
    <w:rsid w:val="6064C504"/>
    <w:pPr>
      <w:jc w:val="right"/>
    </w:pPr>
  </w:style>
  <w:style w:type="paragraph" w:customStyle="1" w:styleId="SignatureBlock">
    <w:name w:val="SignatureBlock"/>
    <w:basedOn w:val="Normal"/>
    <w:uiPriority w:val="1"/>
    <w:qFormat/>
    <w:rsid w:val="6064C504"/>
    <w:pPr>
      <w:jc w:val="right"/>
    </w:p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uiPriority w:val="1"/>
    <w:qFormat/>
    <w:rsid w:val="6064C504"/>
    <w:pPr>
      <w:ind w:left="720"/>
    </w:pPr>
    <w:rPr>
      <w:i/>
      <w:iCs/>
      <w:sz w:val="20"/>
      <w:szCs w:val="20"/>
    </w:rPr>
  </w:style>
  <w:style w:type="paragraph" w:customStyle="1" w:styleId="Statements">
    <w:name w:val="Statements"/>
    <w:basedOn w:val="Normal"/>
    <w:uiPriority w:val="1"/>
    <w:qFormat/>
    <w:rsid w:val="6064C504"/>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uiPriority w:val="1"/>
    <w:qFormat/>
    <w:rsid w:val="6064C504"/>
    <w:pPr>
      <w:spacing w:before="60"/>
      <w:jc w:val="center"/>
    </w:pPr>
    <w:rPr>
      <w:rFonts w:cs="Linux Libertine"/>
      <w:sz w:val="14"/>
      <w:szCs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uiPriority w:val="1"/>
    <w:rsid w:val="6064C504"/>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uiPriority w:val="1"/>
    <w:rsid w:val="6064C504"/>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uiPriority w:val="1"/>
    <w:rsid w:val="6064C504"/>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uiPriority w:val="1"/>
    <w:qFormat/>
    <w:rsid w:val="6064C504"/>
    <w:pPr>
      <w:pBdr>
        <w:top w:val="single" w:sz="4" w:space="1" w:color="auto"/>
        <w:bottom w:val="single" w:sz="4" w:space="1" w:color="auto"/>
      </w:pBdr>
    </w:pPr>
    <w:rPr>
      <w:rFonts w:asciiTheme="majorHAnsi" w:hAnsiTheme="majorHAnsi"/>
      <w:color w:val="000000" w:themeColor="text1"/>
      <w:sz w:val="32"/>
      <w:szCs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uiPriority w:val="1"/>
    <w:qFormat/>
    <w:rsid w:val="6064C504"/>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uiPriority w:val="1"/>
    <w:qFormat/>
    <w:rsid w:val="6064C504"/>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uiPriority w:val="1"/>
    <w:qFormat/>
    <w:rsid w:val="6064C504"/>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uiPriority w:val="1"/>
    <w:qFormat/>
    <w:rsid w:val="6064C504"/>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uiPriority w:val="1"/>
    <w:qFormat/>
    <w:rsid w:val="6064C504"/>
  </w:style>
  <w:style w:type="paragraph" w:customStyle="1" w:styleId="ListEnd">
    <w:name w:val="ListEnd"/>
    <w:basedOn w:val="Normal"/>
    <w:uiPriority w:val="1"/>
    <w:qFormat/>
    <w:rsid w:val="6064C504"/>
  </w:style>
  <w:style w:type="paragraph" w:customStyle="1" w:styleId="AbbreviationHead">
    <w:name w:val="AbbreviationHead"/>
    <w:basedOn w:val="NomenclatureHead"/>
    <w:qFormat/>
    <w:rsid w:val="00586A35"/>
  </w:style>
  <w:style w:type="paragraph" w:customStyle="1" w:styleId="GraphAbstract">
    <w:name w:val="GraphAbstract"/>
    <w:basedOn w:val="Normal"/>
    <w:uiPriority w:val="1"/>
    <w:qFormat/>
    <w:rsid w:val="6064C504"/>
  </w:style>
  <w:style w:type="paragraph" w:styleId="Caption">
    <w:name w:val="caption"/>
    <w:basedOn w:val="Normal"/>
    <w:next w:val="Normal"/>
    <w:uiPriority w:val="35"/>
    <w:unhideWhenUsed/>
    <w:qFormat/>
    <w:rsid w:val="6064C504"/>
    <w:rPr>
      <w:b/>
      <w:bCs/>
      <w:color w:val="4F81BD" w:themeColor="accent1"/>
    </w:rPr>
  </w:style>
  <w:style w:type="paragraph" w:customStyle="1" w:styleId="Epigraph">
    <w:name w:val="Epigraph"/>
    <w:basedOn w:val="Normal"/>
    <w:uiPriority w:val="1"/>
    <w:qFormat/>
    <w:rsid w:val="6064C504"/>
    <w:pPr>
      <w:ind w:left="720"/>
    </w:pPr>
    <w:rPr>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rsid w:val="6064C504"/>
    <w:pPr>
      <w:spacing w:before="120" w:after="60"/>
      <w:jc w:val="center"/>
    </w:pPr>
    <w:rPr>
      <w:rFonts w:ascii="Linux Biolinum" w:eastAsiaTheme="majorEastAsia" w:hAnsi="Linux Biolinum" w:cstheme="majorBidi"/>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uiPriority w:val="1"/>
    <w:qFormat/>
    <w:rsid w:val="6064C504"/>
  </w:style>
  <w:style w:type="paragraph" w:customStyle="1" w:styleId="Copyright">
    <w:name w:val="Copyright"/>
    <w:basedOn w:val="Normal"/>
    <w:uiPriority w:val="1"/>
    <w:qFormat/>
    <w:rsid w:val="6064C504"/>
  </w:style>
  <w:style w:type="paragraph" w:customStyle="1" w:styleId="InlineSupp">
    <w:name w:val="InlineSupp"/>
    <w:basedOn w:val="Normal"/>
    <w:uiPriority w:val="1"/>
    <w:qFormat/>
    <w:rsid w:val="6064C504"/>
  </w:style>
  <w:style w:type="paragraph" w:customStyle="1" w:styleId="SidebarQuote">
    <w:name w:val="SidebarQuote"/>
    <w:basedOn w:val="Normal"/>
    <w:uiPriority w:val="1"/>
    <w:qFormat/>
    <w:rsid w:val="6064C504"/>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uiPriority w:val="1"/>
    <w:qFormat/>
    <w:rsid w:val="6064C504"/>
  </w:style>
  <w:style w:type="paragraph" w:customStyle="1" w:styleId="StereoChemForm">
    <w:name w:val="StereoChemForm"/>
    <w:basedOn w:val="Normal"/>
    <w:uiPriority w:val="1"/>
    <w:qFormat/>
    <w:rsid w:val="6064C504"/>
  </w:style>
  <w:style w:type="paragraph" w:customStyle="1" w:styleId="StereoChemInfo">
    <w:name w:val="StereoChemInfo"/>
    <w:basedOn w:val="Normal"/>
    <w:uiPriority w:val="1"/>
    <w:qFormat/>
    <w:rsid w:val="6064C504"/>
  </w:style>
  <w:style w:type="paragraph" w:customStyle="1" w:styleId="MTDisplayEquation">
    <w:name w:val="MTDisplayEquation"/>
    <w:basedOn w:val="Normal"/>
    <w:next w:val="Normal"/>
    <w:link w:val="MTDisplayEquationChar"/>
    <w:uiPriority w:val="1"/>
    <w:rsid w:val="6064C504"/>
    <w:pPr>
      <w:tabs>
        <w:tab w:val="center" w:pos="4820"/>
        <w:tab w:val="right" w:pos="9640"/>
      </w:tabs>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uiPriority w:val="1"/>
    <w:rsid w:val="6064C504"/>
    <w:rPr>
      <w:sz w:val="14"/>
      <w:szCs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13"/>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14"/>
      </w:numPr>
    </w:pPr>
  </w:style>
  <w:style w:type="paragraph" w:customStyle="1" w:styleId="SIGPLANAbstractheading">
    <w:name w:val="SIGPLAN Abstract heading"/>
    <w:basedOn w:val="SIGPLANAcknowledgmentsheading"/>
    <w:next w:val="SIGPLANParagraph1"/>
    <w:rsid w:val="00586A35"/>
    <w:pPr>
      <w:numPr>
        <w:numId w:val="15"/>
      </w:numPr>
      <w:spacing w:before="0" w:line="240" w:lineRule="exact"/>
    </w:pPr>
  </w:style>
  <w:style w:type="paragraph" w:customStyle="1" w:styleId="SIGPLANAppendixheading">
    <w:name w:val="SIGPLAN Appendix heading"/>
    <w:basedOn w:val="SIGPLANSectionheading"/>
    <w:next w:val="SIGPLANParagraph1"/>
    <w:rsid w:val="00586A35"/>
    <w:pPr>
      <w:numPr>
        <w:numId w:val="16"/>
      </w:numPr>
    </w:pPr>
  </w:style>
  <w:style w:type="paragraph" w:customStyle="1" w:styleId="SIGPLANAuthorname">
    <w:name w:val="SIGPLAN Author name"/>
    <w:basedOn w:val="Normal"/>
    <w:next w:val="SIGPLANAuthoraffiliation"/>
    <w:uiPriority w:val="1"/>
    <w:rsid w:val="6064C504"/>
    <w:pPr>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17"/>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18"/>
      </w:numPr>
    </w:pPr>
  </w:style>
  <w:style w:type="numbering" w:customStyle="1" w:styleId="SIGPLANListnumber">
    <w:name w:val="SIGPLAN List number"/>
    <w:basedOn w:val="NoList"/>
    <w:rsid w:val="00586A35"/>
    <w:pPr>
      <w:numPr>
        <w:numId w:val="19"/>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20"/>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uiPriority w:val="1"/>
    <w:qFormat/>
    <w:rsid w:val="6064C504"/>
  </w:style>
  <w:style w:type="paragraph" w:customStyle="1" w:styleId="Annotation">
    <w:name w:val="Annotation"/>
    <w:basedOn w:val="Normal"/>
    <w:uiPriority w:val="1"/>
    <w:qFormat/>
    <w:rsid w:val="6064C504"/>
    <w:rPr>
      <w:sz w:val="20"/>
      <w:szCs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uiPriority w:val="1"/>
    <w:qFormat/>
    <w:rsid w:val="6064C504"/>
    <w:pPr>
      <w:spacing w:after="240" w:line="360" w:lineRule="exact"/>
      <w:ind w:left="1440" w:right="1440"/>
    </w:pPr>
    <w:rPr>
      <w:rFonts w:ascii="Arial Unicode MS" w:eastAsia="Times New Roman" w:hAnsi="Arial Unicode MS" w:cs="Times New Roman"/>
      <w:sz w:val="24"/>
      <w:szCs w:val="24"/>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uiPriority w:val="1"/>
    <w:qFormat/>
    <w:rsid w:val="6064C504"/>
    <w:pPr>
      <w:spacing w:after="120" w:line="560" w:lineRule="exact"/>
      <w:jc w:val="center"/>
    </w:pPr>
    <w:rPr>
      <w:rFonts w:ascii="Cambria Math" w:eastAsia="Times New Roman" w:hAnsi="Cambria Math" w:cs="Times New Roman"/>
      <w:sz w:val="24"/>
      <w:szCs w:val="24"/>
    </w:rPr>
  </w:style>
  <w:style w:type="paragraph" w:customStyle="1" w:styleId="ChapterBegin">
    <w:name w:val="ChapterBegin"/>
    <w:basedOn w:val="Normal"/>
    <w:uiPriority w:val="1"/>
    <w:qFormat/>
    <w:rsid w:val="6064C504"/>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bCs/>
      <w:color w:val="660033"/>
      <w:sz w:val="28"/>
      <w:szCs w:val="28"/>
      <w:lang w:val="en-GB"/>
    </w:rPr>
  </w:style>
  <w:style w:type="paragraph" w:customStyle="1" w:styleId="ChapterEnd">
    <w:name w:val="ChapterEnd"/>
    <w:basedOn w:val="Normal"/>
    <w:uiPriority w:val="1"/>
    <w:qFormat/>
    <w:rsid w:val="6064C504"/>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bCs/>
      <w:color w:val="660033"/>
      <w:sz w:val="28"/>
      <w:szCs w:val="28"/>
      <w:lang w:val="en-GB"/>
    </w:rPr>
  </w:style>
  <w:style w:type="paragraph" w:customStyle="1" w:styleId="ChapterNumber">
    <w:name w:val="ChapterNumber"/>
    <w:basedOn w:val="Normal"/>
    <w:next w:val="Normal"/>
    <w:uiPriority w:val="1"/>
    <w:rsid w:val="6064C504"/>
    <w:pPr>
      <w:keepNext/>
      <w:keepLines/>
      <w:widowControl w:val="0"/>
      <w:spacing w:before="360" w:after="120" w:line="560" w:lineRule="exact"/>
    </w:pPr>
    <w:rPr>
      <w:rFonts w:ascii="Arial Unicode MS" w:eastAsia="Times New Roman" w:hAnsi="Arial Unicode MS" w:cs="Times New Roman"/>
      <w:b/>
      <w:bCs/>
      <w:i/>
      <w:iCs/>
      <w:sz w:val="36"/>
      <w:szCs w:val="36"/>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uiPriority w:val="1"/>
    <w:qFormat/>
    <w:rsid w:val="6064C504"/>
  </w:style>
  <w:style w:type="paragraph" w:customStyle="1" w:styleId="ChemFormulaUnnum">
    <w:name w:val="ChemFormulaUnnum"/>
    <w:basedOn w:val="Normal"/>
    <w:uiPriority w:val="1"/>
    <w:qFormat/>
    <w:rsid w:val="6064C504"/>
  </w:style>
  <w:style w:type="paragraph" w:customStyle="1" w:styleId="Chemistry">
    <w:name w:val="Chemistry"/>
    <w:basedOn w:val="Normal"/>
    <w:uiPriority w:val="1"/>
    <w:qFormat/>
    <w:rsid w:val="6064C504"/>
    <w:pPr>
      <w:tabs>
        <w:tab w:val="right" w:pos="8640"/>
      </w:tabs>
      <w:spacing w:line="560" w:lineRule="exact"/>
      <w:ind w:left="1440" w:right="720" w:hanging="720"/>
      <w:jc w:val="center"/>
    </w:pPr>
    <w:rPr>
      <w:rFonts w:ascii="Cambria Math" w:eastAsia="Times New Roman" w:hAnsi="Cambria Math" w:cs="Times New Roman"/>
      <w:color w:val="006666"/>
      <w:sz w:val="24"/>
      <w:szCs w:val="24"/>
      <w:lang w:val="en-GB"/>
    </w:rPr>
  </w:style>
  <w:style w:type="character" w:customStyle="1" w:styleId="CJK">
    <w:name w:val="CJK"/>
    <w:uiPriority w:val="1"/>
    <w:rsid w:val="00586A35"/>
  </w:style>
  <w:style w:type="paragraph" w:customStyle="1" w:styleId="ClientTag">
    <w:name w:val="ClientTag"/>
    <w:basedOn w:val="Normal"/>
    <w:uiPriority w:val="1"/>
    <w:qFormat/>
    <w:rsid w:val="6064C504"/>
  </w:style>
  <w:style w:type="paragraph" w:customStyle="1" w:styleId="Contributor">
    <w:name w:val="Contributor"/>
    <w:basedOn w:val="Normal"/>
    <w:uiPriority w:val="1"/>
    <w:qFormat/>
    <w:rsid w:val="6064C504"/>
    <w:pPr>
      <w:keepLines/>
      <w:spacing w:after="120" w:line="360" w:lineRule="exact"/>
      <w:contextualSpacing/>
      <w:jc w:val="center"/>
    </w:pPr>
    <w:rPr>
      <w:rFonts w:ascii="Arial Unicode MS" w:eastAsia="Times New Roman" w:hAnsi="Arial Unicode MS" w:cs="Times New Roman"/>
      <w:sz w:val="28"/>
      <w:szCs w:val="28"/>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uiPriority w:val="1"/>
    <w:qFormat/>
    <w:rsid w:val="6064C504"/>
    <w:pPr>
      <w:tabs>
        <w:tab w:val="right" w:pos="8640"/>
      </w:tabs>
      <w:spacing w:line="560" w:lineRule="exact"/>
      <w:ind w:left="720" w:hanging="720"/>
    </w:pPr>
    <w:rPr>
      <w:rFonts w:ascii="Cambria Math" w:eastAsia="Times New Roman" w:hAnsi="Cambria Math" w:cs="Times New Roman"/>
      <w:color w:val="006666"/>
      <w:sz w:val="24"/>
      <w:szCs w:val="24"/>
    </w:rPr>
  </w:style>
  <w:style w:type="paragraph" w:customStyle="1" w:styleId="Dialogue">
    <w:name w:val="Dialogue"/>
    <w:basedOn w:val="Normal"/>
    <w:uiPriority w:val="1"/>
    <w:qFormat/>
    <w:rsid w:val="6064C504"/>
    <w:pPr>
      <w:tabs>
        <w:tab w:val="left" w:pos="2880"/>
      </w:tabs>
      <w:spacing w:line="560" w:lineRule="exact"/>
      <w:ind w:left="2880" w:right="720" w:hanging="2160"/>
      <w:contextualSpacing/>
    </w:pPr>
    <w:rPr>
      <w:rFonts w:ascii="Cambria Math" w:eastAsia="Times New Roman" w:hAnsi="Cambria Math" w:cs="Times New Roman"/>
      <w:sz w:val="24"/>
      <w:szCs w:val="24"/>
      <w:lang w:val="en-GB"/>
    </w:rPr>
  </w:style>
  <w:style w:type="paragraph" w:customStyle="1" w:styleId="Dictionary">
    <w:name w:val="Dictionary"/>
    <w:basedOn w:val="Normal"/>
    <w:uiPriority w:val="1"/>
    <w:qFormat/>
    <w:rsid w:val="6064C504"/>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4"/>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uiPriority w:val="1"/>
    <w:qFormat/>
    <w:rsid w:val="6064C504"/>
    <w:pPr>
      <w:spacing w:after="200"/>
      <w:jc w:val="left"/>
    </w:pPr>
    <w:rPr>
      <w:rFonts w:asciiTheme="minorHAnsi" w:hAnsiTheme="minorHAnsi"/>
      <w:sz w:val="22"/>
      <w:szCs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uiPriority w:val="1"/>
    <w:qFormat/>
    <w:rsid w:val="6064C504"/>
    <w:pPr>
      <w:pBdr>
        <w:top w:val="dashed" w:sz="12" w:space="1" w:color="auto"/>
        <w:left w:val="dashed" w:sz="12" w:space="4" w:color="auto"/>
        <w:right w:val="dashed" w:sz="12" w:space="4" w:color="auto"/>
      </w:pBdr>
      <w:shd w:val="clear" w:color="auto" w:fill="FFFFFF" w:themeFill="background1"/>
      <w:spacing w:before="360" w:after="360" w:line="360" w:lineRule="exact"/>
      <w:jc w:val="center"/>
    </w:pPr>
    <w:rPr>
      <w:rFonts w:ascii="Arial Unicode MS" w:eastAsia="Arial Unicode MS" w:hAnsi="Arial Unicode MS" w:cs="Times New Roman"/>
      <w:b/>
      <w:bCs/>
      <w:color w:val="660033"/>
      <w:sz w:val="28"/>
      <w:szCs w:val="28"/>
    </w:rPr>
  </w:style>
  <w:style w:type="paragraph" w:customStyle="1" w:styleId="ExampleEnd">
    <w:name w:val="ExampleEnd"/>
    <w:basedOn w:val="Normal"/>
    <w:uiPriority w:val="1"/>
    <w:qFormat/>
    <w:rsid w:val="6064C504"/>
    <w:pPr>
      <w:pBdr>
        <w:left w:val="dashed" w:sz="12" w:space="4" w:color="auto"/>
        <w:bottom w:val="dashed" w:sz="12" w:space="1" w:color="auto"/>
        <w:right w:val="dashed" w:sz="12" w:space="4" w:color="auto"/>
      </w:pBdr>
      <w:shd w:val="clear" w:color="auto" w:fill="FFFFFF" w:themeFill="background1"/>
      <w:spacing w:before="360" w:after="360" w:line="360" w:lineRule="exact"/>
      <w:jc w:val="center"/>
    </w:pPr>
    <w:rPr>
      <w:rFonts w:ascii="Arial Unicode MS" w:eastAsia="Arial Unicode MS" w:hAnsi="Arial Unicode MS" w:cs="Times New Roman"/>
      <w:b/>
      <w:bCs/>
      <w:color w:val="660033"/>
      <w:sz w:val="28"/>
      <w:szCs w:val="28"/>
    </w:rPr>
  </w:style>
  <w:style w:type="paragraph" w:customStyle="1" w:styleId="ExerciseBegin">
    <w:name w:val="ExerciseBegin"/>
    <w:basedOn w:val="Normal"/>
    <w:uiPriority w:val="1"/>
    <w:qFormat/>
    <w:rsid w:val="6064C504"/>
    <w:pPr>
      <w:pBdr>
        <w:top w:val="dashed" w:sz="12" w:space="1" w:color="auto"/>
        <w:left w:val="dashed" w:sz="12" w:space="4" w:color="auto"/>
        <w:right w:val="dashed" w:sz="12" w:space="4" w:color="auto"/>
      </w:pBdr>
      <w:shd w:val="clear" w:color="auto" w:fill="FFFFFF" w:themeFill="background1"/>
      <w:spacing w:before="360" w:after="360" w:line="360" w:lineRule="exact"/>
      <w:jc w:val="center"/>
    </w:pPr>
    <w:rPr>
      <w:rFonts w:ascii="Arial Unicode MS" w:eastAsia="Arial Unicode MS" w:hAnsi="Arial Unicode MS" w:cs="Times New Roman"/>
      <w:b/>
      <w:bCs/>
      <w:color w:val="660033"/>
      <w:sz w:val="28"/>
      <w:szCs w:val="28"/>
    </w:rPr>
  </w:style>
  <w:style w:type="paragraph" w:customStyle="1" w:styleId="ExerciseEnd">
    <w:name w:val="ExerciseEnd"/>
    <w:basedOn w:val="Normal"/>
    <w:uiPriority w:val="1"/>
    <w:qFormat/>
    <w:rsid w:val="6064C504"/>
    <w:pPr>
      <w:pBdr>
        <w:left w:val="dashed" w:sz="12" w:space="4" w:color="auto"/>
        <w:bottom w:val="dashed" w:sz="12" w:space="1" w:color="auto"/>
        <w:right w:val="dashed" w:sz="12" w:space="4" w:color="auto"/>
      </w:pBdr>
      <w:shd w:val="clear" w:color="auto" w:fill="FFFFFF" w:themeFill="background1"/>
      <w:spacing w:before="360" w:after="360" w:line="360" w:lineRule="exact"/>
      <w:jc w:val="center"/>
    </w:pPr>
    <w:rPr>
      <w:rFonts w:ascii="Arial Unicode MS" w:eastAsia="Arial Unicode MS" w:hAnsi="Arial Unicode MS" w:cs="Times New Roman"/>
      <w:b/>
      <w:bCs/>
      <w:color w:val="660033"/>
      <w:sz w:val="28"/>
      <w:szCs w:val="28"/>
    </w:rPr>
  </w:style>
  <w:style w:type="paragraph" w:customStyle="1" w:styleId="ExerciseSection">
    <w:name w:val="ExerciseSection"/>
    <w:basedOn w:val="Normal"/>
    <w:uiPriority w:val="1"/>
    <w:qFormat/>
    <w:rsid w:val="6064C504"/>
  </w:style>
  <w:style w:type="paragraph" w:customStyle="1" w:styleId="Explanation">
    <w:name w:val="Explanation"/>
    <w:basedOn w:val="Normal"/>
    <w:uiPriority w:val="1"/>
    <w:rsid w:val="6064C504"/>
    <w:pPr>
      <w:spacing w:after="240"/>
    </w:pPr>
    <w:rPr>
      <w:rFonts w:ascii="Times New Roman" w:eastAsia="Times New Roman" w:hAnsi="Times New Roman" w:cs="Times New Roman"/>
      <w:color w:val="666633"/>
      <w:sz w:val="24"/>
      <w:szCs w:val="24"/>
      <w:lang w:val="en-GB" w:bidi="ar-DZ"/>
    </w:rPr>
  </w:style>
  <w:style w:type="paragraph" w:customStyle="1" w:styleId="Extract">
    <w:name w:val="Extract"/>
    <w:basedOn w:val="Normal"/>
    <w:uiPriority w:val="1"/>
    <w:rsid w:val="6064C504"/>
    <w:pPr>
      <w:spacing w:before="120" w:after="120"/>
      <w:ind w:left="360" w:right="360"/>
      <w:contextualSpacing/>
    </w:pPr>
    <w:rPr>
      <w:rFonts w:eastAsia="Times New Roman" w:cs="Linux Libertine"/>
    </w:rPr>
  </w:style>
  <w:style w:type="paragraph" w:customStyle="1" w:styleId="ExtractBegin">
    <w:name w:val="ExtractBegin"/>
    <w:basedOn w:val="Normal"/>
    <w:uiPriority w:val="1"/>
    <w:qFormat/>
    <w:rsid w:val="6064C504"/>
    <w:pPr>
      <w:pBdr>
        <w:top w:val="dashed" w:sz="12" w:space="1" w:color="auto"/>
        <w:left w:val="dashed" w:sz="12" w:space="4" w:color="auto"/>
        <w:right w:val="dashed" w:sz="12" w:space="4" w:color="auto"/>
      </w:pBdr>
      <w:shd w:val="clear" w:color="auto" w:fill="FFFFFF" w:themeFill="background1"/>
      <w:spacing w:before="360" w:after="360" w:line="360" w:lineRule="exact"/>
      <w:jc w:val="center"/>
    </w:pPr>
    <w:rPr>
      <w:rFonts w:ascii="Arial Unicode MS" w:eastAsia="Arial Unicode MS" w:hAnsi="Arial Unicode MS" w:cs="Times New Roman"/>
      <w:b/>
      <w:bCs/>
      <w:color w:val="660033"/>
      <w:sz w:val="28"/>
      <w:szCs w:val="28"/>
    </w:rPr>
  </w:style>
  <w:style w:type="paragraph" w:customStyle="1" w:styleId="ExtractEnd">
    <w:name w:val="ExtractEnd"/>
    <w:basedOn w:val="Normal"/>
    <w:uiPriority w:val="1"/>
    <w:qFormat/>
    <w:rsid w:val="6064C504"/>
    <w:pPr>
      <w:pBdr>
        <w:left w:val="dashed" w:sz="12" w:space="4" w:color="auto"/>
        <w:bottom w:val="dashed" w:sz="12" w:space="1" w:color="auto"/>
        <w:right w:val="dashed" w:sz="12" w:space="4" w:color="auto"/>
      </w:pBdr>
      <w:shd w:val="clear" w:color="auto" w:fill="FFFFFF" w:themeFill="background1"/>
      <w:spacing w:before="360" w:after="360" w:line="360" w:lineRule="exact"/>
      <w:jc w:val="center"/>
    </w:pPr>
    <w:rPr>
      <w:rFonts w:ascii="Arial Unicode MS" w:eastAsia="Arial Unicode MS" w:hAnsi="Arial Unicode MS" w:cs="Times New Roman"/>
      <w:b/>
      <w:bCs/>
      <w:color w:val="660033"/>
      <w:sz w:val="28"/>
      <w:szCs w:val="28"/>
    </w:rPr>
  </w:style>
  <w:style w:type="paragraph" w:customStyle="1" w:styleId="FeatureFixedTitle">
    <w:name w:val="FeatureFixedTitle"/>
    <w:basedOn w:val="Normal"/>
    <w:uiPriority w:val="1"/>
    <w:qFormat/>
    <w:rsid w:val="6064C504"/>
  </w:style>
  <w:style w:type="paragraph" w:customStyle="1" w:styleId="FeatureHead1">
    <w:name w:val="FeatureHead1"/>
    <w:basedOn w:val="Normal"/>
    <w:uiPriority w:val="1"/>
    <w:qFormat/>
    <w:rsid w:val="6064C504"/>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uiPriority w:val="1"/>
    <w:qFormat/>
    <w:rsid w:val="6064C504"/>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uiPriority w:val="1"/>
    <w:qFormat/>
    <w:rsid w:val="6064C504"/>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uiPriority w:val="1"/>
    <w:rsid w:val="6064C504"/>
    <w:pPr>
      <w:keepNext/>
      <w:keepLines/>
      <w:widowControl w:val="0"/>
      <w:spacing w:after="120"/>
      <w:ind w:left="720"/>
      <w:outlineLvl w:val="5"/>
    </w:pPr>
    <w:rPr>
      <w:rFonts w:ascii="Linux Biolinum" w:eastAsia="Arial Unicode MS" w:hAnsi="Linux Biolinum" w:cs="Times New Roman"/>
      <w:sz w:val="24"/>
      <w:szCs w:val="24"/>
    </w:rPr>
  </w:style>
  <w:style w:type="paragraph" w:customStyle="1" w:styleId="Hint">
    <w:name w:val="Hint"/>
    <w:basedOn w:val="Normal"/>
    <w:uiPriority w:val="1"/>
    <w:rsid w:val="6064C504"/>
    <w:rPr>
      <w:rFonts w:ascii="Times New Roman" w:eastAsia="Times New Roman" w:hAnsi="Times New Roman" w:cs="Times New Roman"/>
      <w:color w:val="993300"/>
      <w:sz w:val="24"/>
      <w:szCs w:val="24"/>
      <w:lang w:val="en-GB" w:bidi="ar-DZ"/>
    </w:rPr>
  </w:style>
  <w:style w:type="paragraph" w:customStyle="1" w:styleId="Index1">
    <w:name w:val="Index1"/>
    <w:basedOn w:val="Normal"/>
    <w:uiPriority w:val="1"/>
    <w:qFormat/>
    <w:rsid w:val="6064C504"/>
  </w:style>
  <w:style w:type="paragraph" w:customStyle="1" w:styleId="Index2">
    <w:name w:val="Index2"/>
    <w:basedOn w:val="Normal"/>
    <w:uiPriority w:val="1"/>
    <w:qFormat/>
    <w:rsid w:val="6064C504"/>
    <w:pPr>
      <w:ind w:left="284"/>
    </w:pPr>
  </w:style>
  <w:style w:type="paragraph" w:customStyle="1" w:styleId="Index3">
    <w:name w:val="Index3"/>
    <w:basedOn w:val="Normal"/>
    <w:uiPriority w:val="1"/>
    <w:qFormat/>
    <w:rsid w:val="6064C504"/>
    <w:pPr>
      <w:ind w:left="567"/>
    </w:pPr>
  </w:style>
  <w:style w:type="paragraph" w:customStyle="1" w:styleId="Index4">
    <w:name w:val="Index4"/>
    <w:basedOn w:val="Normal"/>
    <w:uiPriority w:val="1"/>
    <w:qFormat/>
    <w:rsid w:val="6064C504"/>
    <w:pPr>
      <w:ind w:left="851"/>
    </w:pPr>
  </w:style>
  <w:style w:type="paragraph" w:customStyle="1" w:styleId="IndexHead">
    <w:name w:val="IndexHead"/>
    <w:basedOn w:val="Normal"/>
    <w:uiPriority w:val="1"/>
    <w:qFormat/>
    <w:rsid w:val="6064C504"/>
  </w:style>
  <w:style w:type="paragraph" w:customStyle="1" w:styleId="Letter-ps">
    <w:name w:val="Letter-ps"/>
    <w:basedOn w:val="Normal"/>
    <w:next w:val="Normal"/>
    <w:uiPriority w:val="1"/>
    <w:qFormat/>
    <w:rsid w:val="6064C504"/>
  </w:style>
  <w:style w:type="paragraph" w:customStyle="1" w:styleId="MainHeading">
    <w:name w:val="MainHeading"/>
    <w:basedOn w:val="Normal"/>
    <w:uiPriority w:val="1"/>
    <w:rsid w:val="6064C504"/>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bCs/>
      <w:i/>
      <w:iCs/>
      <w:sz w:val="24"/>
      <w:szCs w:val="24"/>
    </w:rPr>
  </w:style>
  <w:style w:type="paragraph" w:customStyle="1" w:styleId="MarginNote">
    <w:name w:val="MarginNote"/>
    <w:basedOn w:val="Normal"/>
    <w:uiPriority w:val="1"/>
    <w:qFormat/>
    <w:rsid w:val="6064C504"/>
    <w:pPr>
      <w:spacing w:line="560" w:lineRule="exact"/>
      <w:ind w:left="-720"/>
    </w:pPr>
    <w:rPr>
      <w:rFonts w:ascii="Cambria Math" w:eastAsia="Times New Roman" w:hAnsi="Cambria Math" w:cs="Times New Roman"/>
      <w:sz w:val="24"/>
      <w:szCs w:val="24"/>
      <w:lang w:val="en-GB"/>
    </w:rPr>
  </w:style>
  <w:style w:type="paragraph" w:customStyle="1" w:styleId="MetadataHead">
    <w:name w:val="MetadataHead"/>
    <w:basedOn w:val="Normal"/>
    <w:uiPriority w:val="1"/>
    <w:rsid w:val="6064C504"/>
    <w:rPr>
      <w:color w:val="548DD4" w:themeColor="text2" w:themeTint="99"/>
      <w:sz w:val="20"/>
      <w:szCs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uiPriority w:val="1"/>
    <w:qFormat/>
    <w:rsid w:val="6064C504"/>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bCs/>
      <w:color w:val="660033"/>
      <w:sz w:val="28"/>
      <w:szCs w:val="28"/>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uiPriority w:val="1"/>
    <w:rsid w:val="6064C504"/>
    <w:pPr>
      <w:keepNext/>
      <w:keepLines/>
      <w:spacing w:before="480" w:line="560" w:lineRule="exact"/>
      <w:jc w:val="center"/>
    </w:pPr>
    <w:rPr>
      <w:rFonts w:ascii="Arial Unicode MS" w:eastAsia="Times New Roman" w:hAnsi="Arial Unicode MS" w:cs="Times New Roman"/>
      <w:sz w:val="48"/>
      <w:szCs w:val="48"/>
    </w:rPr>
  </w:style>
  <w:style w:type="paragraph" w:customStyle="1" w:styleId="PartTitle">
    <w:name w:val="PartTitle"/>
    <w:basedOn w:val="PartNumber"/>
    <w:next w:val="Normal"/>
    <w:rsid w:val="00586A35"/>
    <w:rPr>
      <w:b/>
    </w:rPr>
  </w:style>
  <w:style w:type="paragraph" w:customStyle="1" w:styleId="Prelims">
    <w:name w:val="Prelims"/>
    <w:basedOn w:val="Normal"/>
    <w:uiPriority w:val="1"/>
    <w:rsid w:val="6064C504"/>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themeColor="text1"/>
      <w:sz w:val="24"/>
      <w:szCs w:val="24"/>
    </w:rPr>
  </w:style>
  <w:style w:type="paragraph" w:customStyle="1" w:styleId="Proof">
    <w:name w:val="Proof"/>
    <w:basedOn w:val="Normal"/>
    <w:uiPriority w:val="1"/>
    <w:qFormat/>
    <w:rsid w:val="6064C504"/>
    <w:pPr>
      <w:spacing w:line="560" w:lineRule="exact"/>
      <w:ind w:firstLine="720"/>
    </w:pPr>
    <w:rPr>
      <w:rFonts w:ascii="Cambria Math" w:eastAsia="Times New Roman" w:hAnsi="Cambria Math" w:cs="Times New Roman"/>
      <w:sz w:val="24"/>
      <w:szCs w:val="24"/>
      <w:lang w:val="en-GB"/>
    </w:rPr>
  </w:style>
  <w:style w:type="paragraph" w:customStyle="1" w:styleId="PublisherDate">
    <w:name w:val="PublisherDate"/>
    <w:basedOn w:val="Normal"/>
    <w:uiPriority w:val="1"/>
    <w:qFormat/>
    <w:rsid w:val="6064C504"/>
    <w:pPr>
      <w:spacing w:line="360" w:lineRule="exact"/>
      <w:contextualSpacing/>
      <w:jc w:val="center"/>
    </w:pPr>
    <w:rPr>
      <w:rFonts w:ascii="Arial Unicode MS" w:eastAsia="Times New Roman" w:hAnsi="Arial Unicode MS" w:cs="Times New Roman"/>
      <w:color w:val="000000" w:themeColor="text1"/>
      <w:sz w:val="24"/>
      <w:szCs w:val="24"/>
    </w:rPr>
  </w:style>
  <w:style w:type="paragraph" w:customStyle="1" w:styleId="Question">
    <w:name w:val="Question"/>
    <w:basedOn w:val="Normal"/>
    <w:uiPriority w:val="1"/>
    <w:qFormat/>
    <w:rsid w:val="6064C504"/>
    <w:pPr>
      <w:tabs>
        <w:tab w:val="left" w:pos="720"/>
      </w:tabs>
      <w:spacing w:line="560" w:lineRule="exact"/>
      <w:ind w:left="720" w:hanging="720"/>
      <w:contextualSpacing/>
    </w:pPr>
    <w:rPr>
      <w:rFonts w:ascii="Cambria Math" w:eastAsia="Times New Roman" w:hAnsi="Cambria Math" w:cs="Times New Roman"/>
      <w:color w:val="4F272F"/>
      <w:sz w:val="24"/>
      <w:szCs w:val="24"/>
    </w:rPr>
  </w:style>
  <w:style w:type="paragraph" w:customStyle="1" w:styleId="QuestionFillblank">
    <w:name w:val="Question_Fillblank"/>
    <w:basedOn w:val="Normal"/>
    <w:uiPriority w:val="1"/>
    <w:rsid w:val="6064C504"/>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uiPriority w:val="1"/>
    <w:rsid w:val="6064C504"/>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uiPriority w:val="1"/>
    <w:rsid w:val="6064C504"/>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uiPriority w:val="1"/>
    <w:rsid w:val="6064C504"/>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uiPriority w:val="1"/>
    <w:qFormat/>
    <w:rsid w:val="6064C504"/>
    <w:pPr>
      <w:jc w:val="center"/>
    </w:pPr>
    <w:rPr>
      <w:sz w:val="16"/>
      <w:szCs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6064C504"/>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uiPriority w:val="1"/>
    <w:qFormat/>
    <w:rsid w:val="6064C504"/>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4"/>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uiPriority w:val="1"/>
    <w:qFormat/>
    <w:rsid w:val="6064C504"/>
  </w:style>
  <w:style w:type="paragraph" w:customStyle="1" w:styleId="TOC2">
    <w:name w:val="TOC2"/>
    <w:basedOn w:val="Normal"/>
    <w:uiPriority w:val="1"/>
    <w:qFormat/>
    <w:rsid w:val="6064C504"/>
  </w:style>
  <w:style w:type="paragraph" w:customStyle="1" w:styleId="TOC3">
    <w:name w:val="TOC3"/>
    <w:basedOn w:val="Normal"/>
    <w:uiPriority w:val="1"/>
    <w:qFormat/>
    <w:rsid w:val="6064C504"/>
  </w:style>
  <w:style w:type="paragraph" w:customStyle="1" w:styleId="TOC4">
    <w:name w:val="TOC4"/>
    <w:basedOn w:val="Normal"/>
    <w:uiPriority w:val="1"/>
    <w:qFormat/>
    <w:rsid w:val="6064C504"/>
  </w:style>
  <w:style w:type="paragraph" w:customStyle="1" w:styleId="TOCHeading">
    <w:name w:val="TOCHeading"/>
    <w:basedOn w:val="Normal"/>
    <w:uiPriority w:val="1"/>
    <w:qFormat/>
    <w:rsid w:val="6064C504"/>
  </w:style>
  <w:style w:type="paragraph" w:customStyle="1" w:styleId="Translation">
    <w:name w:val="Translation"/>
    <w:basedOn w:val="Extract"/>
    <w:qFormat/>
    <w:rsid w:val="00586A35"/>
    <w:rPr>
      <w:color w:val="7030A0"/>
    </w:rPr>
  </w:style>
  <w:style w:type="paragraph" w:customStyle="1" w:styleId="Update">
    <w:name w:val="Update"/>
    <w:basedOn w:val="Normal"/>
    <w:uiPriority w:val="1"/>
    <w:qFormat/>
    <w:rsid w:val="6064C504"/>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4"/>
      <w:lang w:val="en-GB"/>
    </w:rPr>
  </w:style>
  <w:style w:type="paragraph" w:customStyle="1" w:styleId="Value">
    <w:name w:val="Value"/>
    <w:basedOn w:val="Normal"/>
    <w:next w:val="Normal"/>
    <w:uiPriority w:val="1"/>
    <w:qFormat/>
    <w:rsid w:val="6064C504"/>
  </w:style>
  <w:style w:type="paragraph" w:customStyle="1" w:styleId="Video">
    <w:name w:val="Video"/>
    <w:basedOn w:val="Normal"/>
    <w:uiPriority w:val="1"/>
    <w:qFormat/>
    <w:rsid w:val="6064C504"/>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4"/>
    </w:rPr>
  </w:style>
  <w:style w:type="paragraph" w:customStyle="1" w:styleId="Worksolution">
    <w:name w:val="Worksolution"/>
    <w:basedOn w:val="Normal"/>
    <w:uiPriority w:val="1"/>
    <w:rsid w:val="6064C504"/>
    <w:rPr>
      <w:rFonts w:ascii="Times New Roman" w:eastAsia="Times New Roman" w:hAnsi="Times New Roman" w:cs="Times New Roman"/>
      <w:sz w:val="24"/>
      <w:szCs w:val="24"/>
      <w:lang w:val="en-GB" w:bidi="ar-DZ"/>
    </w:rPr>
  </w:style>
  <w:style w:type="paragraph" w:customStyle="1" w:styleId="Yours">
    <w:name w:val="Yours"/>
    <w:basedOn w:val="Normal"/>
    <w:next w:val="Normal"/>
    <w:uiPriority w:val="1"/>
    <w:qFormat/>
    <w:rsid w:val="6064C504"/>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uiPriority w:val="1"/>
    <w:qFormat/>
    <w:rsid w:val="6064C504"/>
    <w:pPr>
      <w:ind w:left="475"/>
    </w:pPr>
    <w:rPr>
      <w:rFonts w:ascii="Times New Roman" w:eastAsia="Times New Roman" w:hAnsi="Times New Roman" w:cs="Times New Roman"/>
      <w:noProof/>
      <w:sz w:val="24"/>
      <w:szCs w:val="24"/>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uiPriority w:val="1"/>
    <w:rsid w:val="6064C504"/>
    <w:pPr>
      <w:pBdr>
        <w:top w:val="single" w:sz="4" w:space="2" w:color="auto"/>
        <w:bottom w:val="single" w:sz="4" w:space="2" w:color="auto"/>
      </w:pBdr>
      <w:spacing w:before="200"/>
    </w:pPr>
  </w:style>
  <w:style w:type="paragraph" w:customStyle="1" w:styleId="RefFormatHead">
    <w:name w:val="RefFormatHead"/>
    <w:basedOn w:val="Normal"/>
    <w:uiPriority w:val="1"/>
    <w:qFormat/>
    <w:rsid w:val="6064C504"/>
    <w:pPr>
      <w:spacing w:before="220"/>
    </w:pPr>
    <w:rPr>
      <w:rFonts w:cs="Linux Libertine"/>
      <w:b/>
      <w:bCs/>
      <w:sz w:val="16"/>
      <w:szCs w:val="16"/>
    </w:rPr>
  </w:style>
  <w:style w:type="paragraph" w:customStyle="1" w:styleId="RefFormatPara">
    <w:name w:val="RefFormatPara"/>
    <w:basedOn w:val="Normal"/>
    <w:uiPriority w:val="1"/>
    <w:qFormat/>
    <w:rsid w:val="6064C504"/>
    <w:pPr>
      <w:spacing w:before="60" w:after="60"/>
      <w:contextualSpacing/>
    </w:pPr>
    <w:rPr>
      <w:sz w:val="16"/>
      <w:szCs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rsid w:val="6064C504"/>
  </w:style>
  <w:style w:type="paragraph" w:styleId="BlockText">
    <w:name w:val="Block Text"/>
    <w:basedOn w:val="Normal"/>
    <w:uiPriority w:val="1"/>
    <w:rsid w:val="6064C504"/>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hAnsiTheme="minorHAnsi"/>
      <w:i/>
      <w:iCs/>
      <w:color w:val="4F81BD" w:themeColor="accent1"/>
    </w:rPr>
  </w:style>
  <w:style w:type="paragraph" w:styleId="BodyText">
    <w:name w:val="Body Text"/>
    <w:basedOn w:val="Normal"/>
    <w:link w:val="BodyTextChar"/>
    <w:uiPriority w:val="1"/>
    <w:rsid w:val="6064C504"/>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uiPriority w:val="1"/>
    <w:rsid w:val="6064C504"/>
    <w:pPr>
      <w:spacing w:after="120"/>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uiPriority w:val="1"/>
    <w:rsid w:val="6064C504"/>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uiPriority w:val="1"/>
    <w:rsid w:val="6064C504"/>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uiPriority w:val="1"/>
    <w:rsid w:val="6064C504"/>
    <w:pPr>
      <w:spacing w:after="120"/>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uiPriority w:val="1"/>
    <w:rsid w:val="6064C504"/>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uiPriority w:val="1"/>
    <w:rsid w:val="6064C504"/>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uiPriority w:val="1"/>
    <w:rsid w:val="6064C504"/>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uiPriority w:val="1"/>
    <w:rsid w:val="6064C504"/>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uiPriority w:val="1"/>
    <w:rsid w:val="6064C504"/>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uiPriority w:val="1"/>
    <w:rsid w:val="6064C504"/>
    <w:pPr>
      <w:ind w:left="2880"/>
    </w:pPr>
    <w:rPr>
      <w:rFonts w:asciiTheme="majorHAnsi" w:eastAsiaTheme="majorEastAsia" w:hAnsiTheme="majorHAnsi" w:cstheme="majorBidi"/>
      <w:sz w:val="24"/>
      <w:szCs w:val="24"/>
    </w:rPr>
  </w:style>
  <w:style w:type="paragraph" w:styleId="EnvelopeReturn">
    <w:name w:val="envelope return"/>
    <w:basedOn w:val="Normal"/>
    <w:uiPriority w:val="1"/>
    <w:rsid w:val="6064C504"/>
    <w:rPr>
      <w:rFonts w:asciiTheme="majorHAnsi" w:eastAsiaTheme="majorEastAsia" w:hAnsiTheme="majorHAnsi" w:cstheme="majorBidi"/>
      <w:sz w:val="20"/>
      <w:szCs w:val="20"/>
    </w:rPr>
  </w:style>
  <w:style w:type="paragraph" w:styleId="HTMLAddress">
    <w:name w:val="HTML Address"/>
    <w:basedOn w:val="Normal"/>
    <w:link w:val="HTMLAddressChar"/>
    <w:uiPriority w:val="1"/>
    <w:rsid w:val="6064C504"/>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uiPriority w:val="1"/>
    <w:rsid w:val="6064C504"/>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uiPriority w:val="1"/>
    <w:rsid w:val="6064C504"/>
    <w:pPr>
      <w:ind w:left="180" w:hanging="180"/>
    </w:pPr>
  </w:style>
  <w:style w:type="paragraph" w:styleId="Index20">
    <w:name w:val="index 2"/>
    <w:basedOn w:val="Normal"/>
    <w:next w:val="Normal"/>
    <w:uiPriority w:val="1"/>
    <w:rsid w:val="6064C504"/>
    <w:pPr>
      <w:ind w:left="360" w:hanging="180"/>
    </w:pPr>
  </w:style>
  <w:style w:type="paragraph" w:styleId="Index30">
    <w:name w:val="index 3"/>
    <w:basedOn w:val="Normal"/>
    <w:next w:val="Normal"/>
    <w:uiPriority w:val="1"/>
    <w:rsid w:val="6064C504"/>
    <w:pPr>
      <w:ind w:left="540" w:hanging="180"/>
    </w:pPr>
  </w:style>
  <w:style w:type="paragraph" w:styleId="Index40">
    <w:name w:val="index 4"/>
    <w:basedOn w:val="Normal"/>
    <w:next w:val="Normal"/>
    <w:uiPriority w:val="1"/>
    <w:rsid w:val="6064C504"/>
    <w:pPr>
      <w:ind w:left="720" w:hanging="180"/>
    </w:pPr>
  </w:style>
  <w:style w:type="paragraph" w:styleId="Index5">
    <w:name w:val="index 5"/>
    <w:basedOn w:val="Normal"/>
    <w:next w:val="Normal"/>
    <w:uiPriority w:val="1"/>
    <w:rsid w:val="6064C504"/>
    <w:pPr>
      <w:ind w:left="900" w:hanging="180"/>
    </w:pPr>
  </w:style>
  <w:style w:type="paragraph" w:styleId="Index6">
    <w:name w:val="index 6"/>
    <w:basedOn w:val="Normal"/>
    <w:next w:val="Normal"/>
    <w:uiPriority w:val="1"/>
    <w:rsid w:val="6064C504"/>
    <w:pPr>
      <w:ind w:left="1080" w:hanging="180"/>
    </w:pPr>
  </w:style>
  <w:style w:type="paragraph" w:styleId="Index7">
    <w:name w:val="index 7"/>
    <w:basedOn w:val="Normal"/>
    <w:next w:val="Normal"/>
    <w:uiPriority w:val="1"/>
    <w:rsid w:val="6064C504"/>
    <w:pPr>
      <w:ind w:left="1260" w:hanging="180"/>
    </w:pPr>
  </w:style>
  <w:style w:type="paragraph" w:styleId="Index8">
    <w:name w:val="index 8"/>
    <w:basedOn w:val="Normal"/>
    <w:next w:val="Normal"/>
    <w:uiPriority w:val="1"/>
    <w:rsid w:val="6064C504"/>
    <w:pPr>
      <w:ind w:left="1440" w:hanging="180"/>
    </w:pPr>
  </w:style>
  <w:style w:type="paragraph" w:styleId="Index9">
    <w:name w:val="index 9"/>
    <w:basedOn w:val="Normal"/>
    <w:next w:val="Normal"/>
    <w:uiPriority w:val="1"/>
    <w:rsid w:val="6064C504"/>
    <w:pPr>
      <w:ind w:left="1620" w:hanging="180"/>
    </w:pPr>
  </w:style>
  <w:style w:type="paragraph" w:styleId="IndexHeading">
    <w:name w:val="index heading"/>
    <w:basedOn w:val="Normal"/>
    <w:next w:val="Index10"/>
    <w:uiPriority w:val="1"/>
    <w:rsid w:val="6064C50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6064C50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uiPriority w:val="1"/>
    <w:rsid w:val="6064C504"/>
    <w:pPr>
      <w:ind w:left="360" w:hanging="360"/>
      <w:contextualSpacing/>
    </w:pPr>
  </w:style>
  <w:style w:type="paragraph" w:styleId="List2">
    <w:name w:val="List 2"/>
    <w:basedOn w:val="Normal"/>
    <w:uiPriority w:val="1"/>
    <w:rsid w:val="6064C504"/>
    <w:pPr>
      <w:ind w:left="720" w:hanging="360"/>
      <w:contextualSpacing/>
    </w:pPr>
  </w:style>
  <w:style w:type="paragraph" w:styleId="List3">
    <w:name w:val="List 3"/>
    <w:basedOn w:val="Normal"/>
    <w:uiPriority w:val="1"/>
    <w:rsid w:val="6064C504"/>
    <w:pPr>
      <w:ind w:left="1080" w:hanging="360"/>
      <w:contextualSpacing/>
    </w:pPr>
  </w:style>
  <w:style w:type="paragraph" w:styleId="List4">
    <w:name w:val="List 4"/>
    <w:basedOn w:val="Normal"/>
    <w:uiPriority w:val="1"/>
    <w:rsid w:val="6064C504"/>
    <w:pPr>
      <w:ind w:left="1440" w:hanging="360"/>
      <w:contextualSpacing/>
    </w:pPr>
  </w:style>
  <w:style w:type="paragraph" w:styleId="List5">
    <w:name w:val="List 5"/>
    <w:basedOn w:val="Normal"/>
    <w:uiPriority w:val="1"/>
    <w:rsid w:val="6064C504"/>
    <w:pPr>
      <w:ind w:left="1800" w:hanging="360"/>
      <w:contextualSpacing/>
    </w:pPr>
  </w:style>
  <w:style w:type="paragraph" w:styleId="ListBullet">
    <w:name w:val="List Bullet"/>
    <w:basedOn w:val="Normal"/>
    <w:uiPriority w:val="1"/>
    <w:rsid w:val="6064C504"/>
    <w:pPr>
      <w:numPr>
        <w:numId w:val="21"/>
      </w:numPr>
      <w:contextualSpacing/>
    </w:pPr>
  </w:style>
  <w:style w:type="paragraph" w:styleId="ListBullet2">
    <w:name w:val="List Bullet 2"/>
    <w:basedOn w:val="Normal"/>
    <w:uiPriority w:val="1"/>
    <w:rsid w:val="6064C504"/>
    <w:pPr>
      <w:numPr>
        <w:numId w:val="22"/>
      </w:numPr>
      <w:contextualSpacing/>
    </w:pPr>
  </w:style>
  <w:style w:type="paragraph" w:styleId="ListBullet3">
    <w:name w:val="List Bullet 3"/>
    <w:basedOn w:val="Normal"/>
    <w:uiPriority w:val="1"/>
    <w:rsid w:val="6064C504"/>
    <w:pPr>
      <w:numPr>
        <w:numId w:val="23"/>
      </w:numPr>
      <w:contextualSpacing/>
    </w:pPr>
  </w:style>
  <w:style w:type="paragraph" w:styleId="ListBullet4">
    <w:name w:val="List Bullet 4"/>
    <w:basedOn w:val="Normal"/>
    <w:uiPriority w:val="1"/>
    <w:rsid w:val="6064C504"/>
    <w:pPr>
      <w:numPr>
        <w:numId w:val="24"/>
      </w:numPr>
      <w:contextualSpacing/>
    </w:pPr>
  </w:style>
  <w:style w:type="paragraph" w:styleId="ListBullet5">
    <w:name w:val="List Bullet 5"/>
    <w:basedOn w:val="Normal"/>
    <w:uiPriority w:val="1"/>
    <w:rsid w:val="6064C504"/>
    <w:pPr>
      <w:numPr>
        <w:numId w:val="25"/>
      </w:numPr>
      <w:contextualSpacing/>
    </w:pPr>
  </w:style>
  <w:style w:type="paragraph" w:styleId="ListContinue">
    <w:name w:val="List Continue"/>
    <w:basedOn w:val="Normal"/>
    <w:uiPriority w:val="1"/>
    <w:rsid w:val="6064C504"/>
    <w:pPr>
      <w:spacing w:after="120"/>
      <w:ind w:left="360"/>
      <w:contextualSpacing/>
    </w:pPr>
  </w:style>
  <w:style w:type="paragraph" w:styleId="ListContinue2">
    <w:name w:val="List Continue 2"/>
    <w:basedOn w:val="Normal"/>
    <w:uiPriority w:val="1"/>
    <w:rsid w:val="6064C504"/>
    <w:pPr>
      <w:spacing w:after="120"/>
      <w:ind w:left="720"/>
      <w:contextualSpacing/>
    </w:pPr>
  </w:style>
  <w:style w:type="paragraph" w:styleId="ListContinue3">
    <w:name w:val="List Continue 3"/>
    <w:basedOn w:val="Normal"/>
    <w:uiPriority w:val="1"/>
    <w:rsid w:val="6064C504"/>
    <w:pPr>
      <w:spacing w:after="120"/>
      <w:ind w:left="1080"/>
      <w:contextualSpacing/>
    </w:pPr>
  </w:style>
  <w:style w:type="paragraph" w:styleId="ListContinue4">
    <w:name w:val="List Continue 4"/>
    <w:basedOn w:val="Normal"/>
    <w:uiPriority w:val="1"/>
    <w:rsid w:val="6064C504"/>
    <w:pPr>
      <w:spacing w:after="120"/>
      <w:ind w:left="1440"/>
      <w:contextualSpacing/>
    </w:pPr>
  </w:style>
  <w:style w:type="paragraph" w:styleId="ListContinue5">
    <w:name w:val="List Continue 5"/>
    <w:basedOn w:val="Normal"/>
    <w:uiPriority w:val="1"/>
    <w:rsid w:val="6064C504"/>
    <w:pPr>
      <w:spacing w:after="120"/>
      <w:ind w:left="1800"/>
      <w:contextualSpacing/>
    </w:pPr>
  </w:style>
  <w:style w:type="paragraph" w:styleId="ListNumber">
    <w:name w:val="List Number"/>
    <w:basedOn w:val="Normal"/>
    <w:uiPriority w:val="1"/>
    <w:rsid w:val="6064C504"/>
    <w:pPr>
      <w:numPr>
        <w:numId w:val="26"/>
      </w:numPr>
      <w:contextualSpacing/>
    </w:pPr>
  </w:style>
  <w:style w:type="paragraph" w:styleId="ListNumber2">
    <w:name w:val="List Number 2"/>
    <w:basedOn w:val="Normal"/>
    <w:uiPriority w:val="1"/>
    <w:rsid w:val="6064C504"/>
    <w:pPr>
      <w:numPr>
        <w:numId w:val="27"/>
      </w:numPr>
      <w:contextualSpacing/>
    </w:pPr>
  </w:style>
  <w:style w:type="paragraph" w:styleId="ListNumber3">
    <w:name w:val="List Number 3"/>
    <w:basedOn w:val="Normal"/>
    <w:uiPriority w:val="1"/>
    <w:rsid w:val="6064C504"/>
    <w:pPr>
      <w:numPr>
        <w:numId w:val="28"/>
      </w:numPr>
      <w:contextualSpacing/>
    </w:pPr>
  </w:style>
  <w:style w:type="paragraph" w:styleId="ListNumber4">
    <w:name w:val="List Number 4"/>
    <w:basedOn w:val="Normal"/>
    <w:uiPriority w:val="1"/>
    <w:rsid w:val="6064C504"/>
    <w:pPr>
      <w:numPr>
        <w:numId w:val="29"/>
      </w:numPr>
      <w:contextualSpacing/>
    </w:pPr>
  </w:style>
  <w:style w:type="paragraph" w:styleId="ListNumber5">
    <w:name w:val="List Number 5"/>
    <w:basedOn w:val="Normal"/>
    <w:uiPriority w:val="1"/>
    <w:rsid w:val="6064C504"/>
    <w:pPr>
      <w:numPr>
        <w:numId w:val="30"/>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uiPriority w:val="1"/>
    <w:rsid w:val="6064C504"/>
    <w:pPr>
      <w:pBdr>
        <w:top w:val="single" w:sz="6" w:space="1" w:color="auto"/>
        <w:left w:val="single" w:sz="6" w:space="1" w:color="auto"/>
        <w:bottom w:val="single" w:sz="6" w:space="1" w:color="auto"/>
        <w:right w:val="single" w:sz="6" w:space="1" w:color="auto"/>
      </w:pBdr>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uiPriority w:val="1"/>
    <w:rsid w:val="6064C504"/>
    <w:pPr>
      <w:ind w:left="720"/>
    </w:pPr>
  </w:style>
  <w:style w:type="paragraph" w:styleId="NoteHeading">
    <w:name w:val="Note Heading"/>
    <w:basedOn w:val="Normal"/>
    <w:next w:val="Normal"/>
    <w:link w:val="NoteHeadingChar"/>
    <w:uiPriority w:val="1"/>
    <w:rsid w:val="6064C504"/>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uiPriority w:val="1"/>
    <w:rsid w:val="6064C504"/>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uiPriority w:val="1"/>
    <w:rsid w:val="6064C504"/>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uiPriority w:val="1"/>
    <w:qFormat/>
    <w:rsid w:val="6064C50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31"/>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6064C504"/>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uiPriority w:val="1"/>
    <w:qFormat/>
    <w:rsid w:val="6064C504"/>
    <w:pPr>
      <w:jc w:val="center"/>
    </w:pPr>
  </w:style>
  <w:style w:type="paragraph" w:customStyle="1" w:styleId="para0">
    <w:name w:val="para"/>
    <w:basedOn w:val="Normal"/>
    <w:uiPriority w:val="1"/>
    <w:qFormat/>
    <w:rsid w:val="6064C504"/>
    <w:pPr>
      <w:spacing w:after="120"/>
      <w:ind w:left="40" w:firstLine="720"/>
    </w:pPr>
    <w:rPr>
      <w:rFonts w:asciiTheme="majorHAnsi" w:eastAsia="Times New Roman" w:hAnsiTheme="majorHAnsi" w:cs="Times New Roman"/>
      <w:sz w:val="22"/>
      <w:szCs w:val="22"/>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7431A6"/>
    <w:rPr>
      <w:color w:val="605E5C"/>
      <w:shd w:val="clear" w:color="auto" w:fill="E1DFDD"/>
    </w:rPr>
  </w:style>
  <w:style w:type="paragraph" w:styleId="Revision">
    <w:name w:val="Revision"/>
    <w:hidden/>
    <w:uiPriority w:val="99"/>
    <w:semiHidden/>
    <w:rsid w:val="007543FF"/>
    <w:rPr>
      <w:rFonts w:ascii="Linux Libertine" w:eastAsiaTheme="minorEastAsia" w:hAnsi="Linux Libertine" w:cstheme="minorBid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66710909">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71292229">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1.png"/><Relationship Id="rId39" Type="http://schemas.openxmlformats.org/officeDocument/2006/relationships/fontTable" Target="fontTable.xml"/><Relationship Id="rId21" Type="http://schemas.openxmlformats.org/officeDocument/2006/relationships/footer" Target="footer5.xml"/><Relationship Id="rId34" Type="http://schemas.openxmlformats.org/officeDocument/2006/relationships/image" Target="media/image9.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4.png"/><Relationship Id="rId41"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journals.lww.com/md-journal/fulltext/2025/02070/building_a_cancer_risk_and_survival_prediction.66.aspx" TargetMode="External"/><Relationship Id="rId32" Type="http://schemas.openxmlformats.org/officeDocument/2006/relationships/image" Target="media/image7.png"/><Relationship Id="rId37" Type="http://schemas.openxmlformats.org/officeDocument/2006/relationships/header" Target="header6.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ieeexplore.ieee.org/abstract/document/9658891?casa_token=aFOVyuzPGlsAAAAA:h6thlGbC8WnvjaxM29wLDTU-OG7yXLI_JvgkPQRR-vVjMZAlWUE5DtIRFEKNmMH7S1vsroI" TargetMode="Externa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www.cell.com/heliyon/fulltext/S2405-8440(20)30081-5"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www.kaggle.com/datasets/ankushpanday1/brain-tumor-prediction-dataset" TargetMode="External"/><Relationship Id="rId33" Type="http://schemas.openxmlformats.org/officeDocument/2006/relationships/image" Target="media/image8.png"/><Relationship Id="rId38"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644C24D89A9CF40853FECEB5FA74EE5" ma:contentTypeVersion="5" ma:contentTypeDescription="Create a new document." ma:contentTypeScope="" ma:versionID="9f0d0ffe07981e51a6983f43bd493d58">
  <xsd:schema xmlns:xsd="http://www.w3.org/2001/XMLSchema" xmlns:xs="http://www.w3.org/2001/XMLSchema" xmlns:p="http://schemas.microsoft.com/office/2006/metadata/properties" xmlns:ns3="0cee1735-a549-4fa8-8124-6a57df706800" targetNamespace="http://schemas.microsoft.com/office/2006/metadata/properties" ma:root="true" ma:fieldsID="b97cf8bb310fc18916cd9af04d2d41c2" ns3:_="">
    <xsd:import namespace="0cee1735-a549-4fa8-8124-6a57df70680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ee1735-a549-4fa8-8124-6a57df7068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91FCD409-C2E6-4267-8D30-65FAE011372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D9F0A3-9748-4253-99B0-5928B5A009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ee1735-a549-4fa8-8124-6a57df706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D45DBA2-DCF6-46BF-858B-9A8CC8161B4D}">
  <ds:schemaRefs/>
</ds:datastoreItem>
</file>

<file path=customXml/itemProps5.xml><?xml version="1.0" encoding="utf-8"?>
<ds:datastoreItem xmlns:ds="http://schemas.openxmlformats.org/officeDocument/2006/customXml" ds:itemID="{F5BD4610-F1FE-4CB9-ABD9-5AD6348FEF52}">
  <ds:schemaRefs>
    <ds:schemaRef ds:uri="http://schemas.microsoft.com/sharepoint/v3/contenttype/forms"/>
  </ds:schemaRefs>
</ds:datastoreItem>
</file>

<file path=docMetadata/LabelInfo.xml><?xml version="1.0" encoding="utf-8"?>
<clbl:labelList xmlns:clbl="http://schemas.microsoft.com/office/2020/mipLabelMetadata">
  <clbl:label id="{3ded8b1b-070d-4629-82e4-c0b019f46057}" enabled="0" method="" siteId="{3ded8b1b-070d-4629-82e4-c0b019f46057}" removed="1"/>
</clbl:labelList>
</file>

<file path=docProps/app.xml><?xml version="1.0" encoding="utf-8"?>
<Properties xmlns="http://schemas.openxmlformats.org/officeDocument/2006/extended-properties" xmlns:vt="http://schemas.openxmlformats.org/officeDocument/2006/docPropsVTypes">
  <Template>ACM.dotm</Template>
  <TotalTime>1</TotalTime>
  <Pages>11</Pages>
  <Words>4908</Words>
  <Characters>27980</Characters>
  <Application>Microsoft Office Word</Application>
  <DocSecurity>0</DocSecurity>
  <Lines>233</Lines>
  <Paragraphs>65</Paragraphs>
  <ScaleCrop>false</ScaleCrop>
  <Company>Licence Owner</Company>
  <LinksUpToDate>false</LinksUpToDate>
  <CharactersWithSpaces>32823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Cody Folgmann</cp:lastModifiedBy>
  <cp:revision>1054</cp:revision>
  <cp:lastPrinted>2018-05-22T20:24:00Z</cp:lastPrinted>
  <dcterms:created xsi:type="dcterms:W3CDTF">2025-03-17T03:29:00Z</dcterms:created>
  <dcterms:modified xsi:type="dcterms:W3CDTF">2025-04-29T02:14:00Z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0x010100E644C24D89A9CF40853FECEB5FA74EE5</vt:lpwstr>
  </property>
</Properties>
</file>